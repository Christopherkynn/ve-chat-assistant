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26C6" w14:textId="39640FDE" w:rsidR="00097BA5" w:rsidRPr="00BF4248" w:rsidRDefault="00F814B3" w:rsidP="00097BA5">
      <w:pPr>
        <w:pStyle w:val="Heading1"/>
      </w:pPr>
      <w:r>
        <w:t>Implementation Action</w:t>
      </w:r>
    </w:p>
    <w:p w14:paraId="6C8E478E" w14:textId="77777777" w:rsidR="00097BA5" w:rsidRPr="001B0DF4" w:rsidRDefault="00097BA5" w:rsidP="00097BA5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0" w:name="_Toc74308455"/>
      <w:bookmarkStart w:id="1" w:name="_Toc141191156"/>
      <w:r w:rsidRPr="001B0DF4">
        <w:rPr>
          <w:rFonts w:asciiTheme="minorHAnsi" w:hAnsiTheme="minorHAnsi" w:cstheme="minorHAnsi"/>
          <w:sz w:val="22"/>
          <w:szCs w:val="22"/>
        </w:rPr>
        <w:t>Introduction</w:t>
      </w:r>
      <w:bookmarkEnd w:id="0"/>
      <w:bookmarkEnd w:id="1"/>
    </w:p>
    <w:p w14:paraId="295BF352" w14:textId="77777777" w:rsidR="00097BA5" w:rsidRPr="001B0DF4" w:rsidRDefault="00097BA5" w:rsidP="00097BA5">
      <w:pPr>
        <w:rPr>
          <w:rFonts w:asciiTheme="minorHAnsi" w:hAnsiTheme="minorHAnsi" w:cstheme="minorHAnsi"/>
        </w:rPr>
      </w:pPr>
      <w:r w:rsidRPr="001B0DF4">
        <w:rPr>
          <w:rFonts w:asciiTheme="minorHAnsi" w:hAnsiTheme="minorHAnsi" w:cstheme="minorHAnsi"/>
        </w:rPr>
        <w:t xml:space="preserve">The results of the VE study as contained in this draft report are presented for review and implementation to all project stakeholders. The following VE </w:t>
      </w:r>
      <w:r>
        <w:rPr>
          <w:rFonts w:asciiTheme="minorHAnsi" w:hAnsiTheme="minorHAnsi" w:cstheme="minorHAnsi"/>
        </w:rPr>
        <w:t>Alternative</w:t>
      </w:r>
      <w:r w:rsidRPr="001B0DF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Response</w:t>
      </w:r>
      <w:r w:rsidRPr="001B0DF4">
        <w:rPr>
          <w:rFonts w:asciiTheme="minorHAnsi" w:hAnsiTheme="minorHAnsi" w:cstheme="minorHAnsi"/>
        </w:rPr>
        <w:t xml:space="preserve"> Form</w:t>
      </w:r>
      <w:r>
        <w:rPr>
          <w:rFonts w:asciiTheme="minorHAnsi" w:hAnsiTheme="minorHAnsi" w:cstheme="minorHAnsi"/>
        </w:rPr>
        <w:t xml:space="preserve"> </w:t>
      </w:r>
      <w:r w:rsidRPr="001B0DF4">
        <w:rPr>
          <w:rFonts w:asciiTheme="minorHAnsi" w:hAnsiTheme="minorHAnsi" w:cstheme="minorHAnsi"/>
        </w:rPr>
        <w:t>is designed to help the decision-makers</w:t>
      </w:r>
      <w:r w:rsidRPr="001B0DF4" w:rsidDel="00721F8F">
        <w:rPr>
          <w:rFonts w:asciiTheme="minorHAnsi" w:hAnsiTheme="minorHAnsi" w:cstheme="minorHAnsi"/>
        </w:rPr>
        <w:t xml:space="preserve"> </w:t>
      </w:r>
      <w:r w:rsidRPr="001B0DF4">
        <w:rPr>
          <w:rFonts w:asciiTheme="minorHAnsi" w:hAnsiTheme="minorHAnsi" w:cstheme="minorHAnsi"/>
        </w:rPr>
        <w:t>record their implementation decisions. A compilation of the implementation decisions will be included in the Final VE Study Report.</w:t>
      </w:r>
    </w:p>
    <w:p w14:paraId="47925772" w14:textId="77777777" w:rsidR="00097BA5" w:rsidRPr="001B0DF4" w:rsidRDefault="00097BA5" w:rsidP="00097BA5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2" w:name="_Toc74308456"/>
      <w:bookmarkStart w:id="3" w:name="_Toc141191157"/>
      <w:r w:rsidRPr="001B0DF4">
        <w:rPr>
          <w:rFonts w:asciiTheme="minorHAnsi" w:hAnsiTheme="minorHAnsi" w:cstheme="minorHAnsi"/>
          <w:sz w:val="22"/>
          <w:szCs w:val="22"/>
        </w:rPr>
        <w:t>Implementation Action Recommendation</w:t>
      </w:r>
      <w:bookmarkEnd w:id="2"/>
      <w:bookmarkEnd w:id="3"/>
    </w:p>
    <w:p w14:paraId="54319544" w14:textId="77777777" w:rsidR="00097BA5" w:rsidRPr="001B0DF4" w:rsidRDefault="00097BA5" w:rsidP="00097BA5">
      <w:pPr>
        <w:rPr>
          <w:rFonts w:asciiTheme="minorHAnsi" w:hAnsiTheme="minorHAnsi" w:cstheme="minorHAnsi"/>
        </w:rPr>
      </w:pPr>
      <w:r w:rsidRPr="001B0DF4">
        <w:rPr>
          <w:rFonts w:asciiTheme="minorHAnsi" w:hAnsiTheme="minorHAnsi" w:cstheme="minorHAnsi"/>
        </w:rPr>
        <w:t>Reviewers are asked to provide their disposition of each VE alternative denoting their recommendation to implement or not, based on current information, in the given project development phase.</w:t>
      </w:r>
      <w:r w:rsidRPr="001B0DF4" w:rsidDel="00AA722C">
        <w:rPr>
          <w:rFonts w:asciiTheme="minorHAnsi" w:hAnsiTheme="minorHAnsi" w:cstheme="minorHAnsi"/>
        </w:rPr>
        <w:t xml:space="preserve"> </w:t>
      </w:r>
      <w:r w:rsidRPr="001B0DF4">
        <w:rPr>
          <w:rFonts w:asciiTheme="minorHAnsi" w:hAnsiTheme="minorHAnsi" w:cstheme="minorHAnsi"/>
        </w:rPr>
        <w:t>It is recognized that future conditions may change this disposition. Comments will be discussed at the Implementation Meeting where final disposition and savings validation will be determined.</w:t>
      </w:r>
    </w:p>
    <w:p w14:paraId="0D383E47" w14:textId="77777777" w:rsidR="00097BA5" w:rsidRDefault="00097BA5" w:rsidP="00097BA5">
      <w:pPr>
        <w:rPr>
          <w:rFonts w:asciiTheme="minorHAnsi" w:hAnsiTheme="minorHAnsi" w:cstheme="minorHAnsi"/>
        </w:rPr>
      </w:pPr>
    </w:p>
    <w:p w14:paraId="41B9E4D6" w14:textId="77777777" w:rsidR="00097BA5" w:rsidRPr="00F814B3" w:rsidRDefault="00097BA5" w:rsidP="6CD54398">
      <w:pPr>
        <w:rPr>
          <w:rFonts w:asciiTheme="minorHAnsi" w:hAnsiTheme="minorHAnsi" w:cstheme="minorBidi"/>
        </w:rPr>
      </w:pPr>
      <w:r w:rsidRPr="00F814B3">
        <w:rPr>
          <w:rFonts w:asciiTheme="minorHAnsi" w:hAnsiTheme="minorHAnsi" w:cstheme="minorBidi"/>
        </w:rPr>
        <w:t>Disposition Recommendation Options:</w:t>
      </w:r>
    </w:p>
    <w:p w14:paraId="138CC4AE" w14:textId="77777777" w:rsidR="00097BA5" w:rsidRPr="00F814B3" w:rsidRDefault="00097BA5" w:rsidP="6CD54398">
      <w:pPr>
        <w:rPr>
          <w:rFonts w:asciiTheme="minorHAnsi" w:hAnsiTheme="minorHAnsi" w:cstheme="minorBidi"/>
        </w:rPr>
      </w:pPr>
    </w:p>
    <w:p w14:paraId="1A620002" w14:textId="77777777" w:rsidR="00097BA5" w:rsidRPr="00F814B3" w:rsidRDefault="00097BA5" w:rsidP="6CD54398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</w:rPr>
      </w:pPr>
      <w:r w:rsidRPr="00F814B3">
        <w:rPr>
          <w:rFonts w:asciiTheme="minorHAnsi" w:hAnsiTheme="minorHAnsi" w:cstheme="minorBidi"/>
        </w:rPr>
        <w:t>Accept</w:t>
      </w:r>
    </w:p>
    <w:p w14:paraId="3CA71A6D" w14:textId="77777777" w:rsidR="00097BA5" w:rsidRPr="00F814B3" w:rsidRDefault="00097BA5" w:rsidP="6CD54398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</w:rPr>
      </w:pPr>
      <w:r w:rsidRPr="00F814B3">
        <w:rPr>
          <w:rFonts w:asciiTheme="minorHAnsi" w:hAnsiTheme="minorHAnsi" w:cstheme="minorBidi"/>
        </w:rPr>
        <w:t>Partially Accept (or Accept with Modification)</w:t>
      </w:r>
    </w:p>
    <w:p w14:paraId="71ADAF4C" w14:textId="77777777" w:rsidR="00097BA5" w:rsidRPr="00F814B3" w:rsidRDefault="00097BA5" w:rsidP="6CD54398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</w:rPr>
      </w:pPr>
      <w:r w:rsidRPr="00F814B3">
        <w:rPr>
          <w:rFonts w:asciiTheme="minorHAnsi" w:hAnsiTheme="minorHAnsi" w:cstheme="minorBidi"/>
        </w:rPr>
        <w:t>Further Study Required (or Defer to Future Project Development)</w:t>
      </w:r>
    </w:p>
    <w:p w14:paraId="2F2ADF6F" w14:textId="77777777" w:rsidR="00097BA5" w:rsidRPr="00F814B3" w:rsidRDefault="00097BA5" w:rsidP="6CD54398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</w:rPr>
      </w:pPr>
      <w:r w:rsidRPr="00F814B3">
        <w:rPr>
          <w:rFonts w:asciiTheme="minorHAnsi" w:hAnsiTheme="minorHAnsi" w:cstheme="minorBidi"/>
        </w:rPr>
        <w:t>Reject</w:t>
      </w:r>
    </w:p>
    <w:p w14:paraId="181697F3" w14:textId="008007CC" w:rsidR="6CD54398" w:rsidRDefault="6CD54398" w:rsidP="6CD54398">
      <w:pPr>
        <w:spacing w:after="200" w:line="276" w:lineRule="auto"/>
        <w:jc w:val="center"/>
        <w:rPr>
          <w:rFonts w:asciiTheme="minorHAnsi" w:eastAsia="Calibri" w:hAnsiTheme="minorHAnsi" w:cstheme="minorBidi"/>
          <w:b/>
          <w:bCs/>
          <w:u w:val="single"/>
        </w:rPr>
      </w:pPr>
    </w:p>
    <w:p w14:paraId="1ACA83A9" w14:textId="77777777" w:rsidR="00097BA5" w:rsidRPr="007C215F" w:rsidRDefault="00097BA5" w:rsidP="00097BA5">
      <w:pPr>
        <w:spacing w:after="100" w:afterAutospacing="1"/>
        <w:rPr>
          <w:rFonts w:asciiTheme="minorHAnsi" w:hAnsiTheme="minorHAnsi" w:cstheme="minorHAnsi"/>
          <w:sz w:val="20"/>
          <w:szCs w:val="20"/>
        </w:rPr>
      </w:pPr>
    </w:p>
    <w:p w14:paraId="6629B82B" w14:textId="77777777" w:rsidR="00097BA5" w:rsidRPr="007C215F" w:rsidRDefault="00097BA5" w:rsidP="00097BA5">
      <w:pPr>
        <w:spacing w:before="240"/>
        <w:rPr>
          <w:rFonts w:asciiTheme="minorHAnsi" w:hAnsiTheme="minorHAnsi" w:cstheme="minorHAnsi"/>
          <w:b/>
          <w:sz w:val="20"/>
          <w:szCs w:val="20"/>
        </w:rPr>
        <w:sectPr w:rsidR="00097BA5" w:rsidRPr="007C215F" w:rsidSect="000242C8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98B384A" w14:textId="77777777" w:rsidR="00097BA5" w:rsidRPr="007C215F" w:rsidRDefault="00097BA5" w:rsidP="00097BA5">
      <w:pPr>
        <w:spacing w:before="240"/>
        <w:rPr>
          <w:rFonts w:asciiTheme="minorHAnsi" w:hAnsiTheme="minorHAnsi" w:cstheme="minorHAnsi"/>
          <w:sz w:val="20"/>
          <w:szCs w:val="20"/>
        </w:rPr>
      </w:pPr>
    </w:p>
    <w:tbl>
      <w:tblPr>
        <w:tblW w:w="17600" w:type="dxa"/>
        <w:tblInd w:w="1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5742"/>
        <w:gridCol w:w="1800"/>
        <w:gridCol w:w="1380"/>
        <w:gridCol w:w="1440"/>
        <w:gridCol w:w="6345"/>
      </w:tblGrid>
      <w:tr w:rsidR="00097BA5" w:rsidRPr="007C215F" w14:paraId="57F2EC1D" w14:textId="77777777" w:rsidTr="342FC4C5">
        <w:trPr>
          <w:trHeight w:val="630"/>
          <w:tblHeader/>
        </w:trPr>
        <w:tc>
          <w:tcPr>
            <w:tcW w:w="893" w:type="dxa"/>
            <w:shd w:val="clear" w:color="auto" w:fill="00AFEF"/>
            <w:vAlign w:val="center"/>
          </w:tcPr>
          <w:p w14:paraId="1CFB5397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62"/>
              <w:ind w:left="268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b/>
                <w:spacing w:val="-4"/>
                <w:sz w:val="20"/>
                <w:szCs w:val="20"/>
              </w:rPr>
              <w:t xml:space="preserve">Alt. </w:t>
            </w:r>
            <w:r w:rsidRPr="007C215F">
              <w:rPr>
                <w:rFonts w:asciiTheme="minorHAnsi" w:eastAsia="Arial" w:hAnsiTheme="minorHAnsi" w:cstheme="minorHAnsi"/>
                <w:b/>
                <w:spacing w:val="-5"/>
                <w:sz w:val="20"/>
                <w:szCs w:val="20"/>
              </w:rPr>
              <w:t>No.</w:t>
            </w:r>
          </w:p>
        </w:tc>
        <w:tc>
          <w:tcPr>
            <w:tcW w:w="5742" w:type="dxa"/>
            <w:shd w:val="clear" w:color="auto" w:fill="00AFEF"/>
            <w:vAlign w:val="center"/>
          </w:tcPr>
          <w:p w14:paraId="70C28020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89"/>
              <w:ind w:left="1672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Descriptive</w:t>
            </w:r>
            <w:r w:rsidRPr="007C215F">
              <w:rPr>
                <w:rFonts w:asciiTheme="minorHAnsi" w:eastAsia="Arial" w:hAnsiTheme="minorHAnsi" w:cstheme="minorHAnsi"/>
                <w:b/>
                <w:spacing w:val="-11"/>
                <w:sz w:val="20"/>
                <w:szCs w:val="20"/>
              </w:rPr>
              <w:t xml:space="preserve"> </w:t>
            </w:r>
            <w:r w:rsidRPr="007C215F">
              <w:rPr>
                <w:rFonts w:asciiTheme="minorHAnsi" w:eastAsia="Arial" w:hAnsiTheme="minorHAnsi" w:cstheme="minorHAnsi"/>
                <w:b/>
                <w:spacing w:val="-4"/>
                <w:sz w:val="20"/>
                <w:szCs w:val="20"/>
              </w:rPr>
              <w:t>Title</w:t>
            </w:r>
          </w:p>
        </w:tc>
        <w:tc>
          <w:tcPr>
            <w:tcW w:w="1800" w:type="dxa"/>
            <w:shd w:val="clear" w:color="auto" w:fill="00AFEF"/>
            <w:vAlign w:val="center"/>
          </w:tcPr>
          <w:p w14:paraId="70BA3545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62"/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Initial</w:t>
            </w:r>
            <w:r w:rsidRPr="007C215F">
              <w:rPr>
                <w:rFonts w:asciiTheme="minorHAnsi" w:eastAsia="Arial" w:hAnsiTheme="minorHAnsi" w:cstheme="minorHAnsi"/>
                <w:b/>
                <w:spacing w:val="-16"/>
                <w:sz w:val="20"/>
                <w:szCs w:val="20"/>
              </w:rPr>
              <w:t xml:space="preserve"> </w:t>
            </w:r>
            <w:r w:rsidRPr="007C215F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 xml:space="preserve">Cost </w:t>
            </w:r>
            <w:r w:rsidRPr="007C215F">
              <w:rPr>
                <w:rFonts w:asciiTheme="minorHAnsi" w:eastAsia="Arial" w:hAnsiTheme="minorHAnsi" w:cstheme="minorHAnsi"/>
                <w:b/>
                <w:spacing w:val="-2"/>
                <w:sz w:val="20"/>
                <w:szCs w:val="20"/>
              </w:rPr>
              <w:t>Savings</w:t>
            </w:r>
          </w:p>
        </w:tc>
        <w:tc>
          <w:tcPr>
            <w:tcW w:w="1380" w:type="dxa"/>
            <w:shd w:val="clear" w:color="auto" w:fill="00AFEF"/>
            <w:vAlign w:val="center"/>
          </w:tcPr>
          <w:p w14:paraId="329A9CC4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62" w:line="252" w:lineRule="exact"/>
              <w:ind w:left="327" w:right="323"/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b/>
                <w:spacing w:val="-5"/>
                <w:sz w:val="20"/>
                <w:szCs w:val="20"/>
              </w:rPr>
              <w:t>LCC</w:t>
            </w:r>
          </w:p>
          <w:p w14:paraId="707CD90D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line="252" w:lineRule="exact"/>
              <w:ind w:left="327" w:right="323"/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b/>
                <w:spacing w:val="-2"/>
                <w:sz w:val="20"/>
                <w:szCs w:val="20"/>
              </w:rPr>
              <w:t>Savings</w:t>
            </w:r>
          </w:p>
        </w:tc>
        <w:tc>
          <w:tcPr>
            <w:tcW w:w="1440" w:type="dxa"/>
            <w:shd w:val="clear" w:color="auto" w:fill="00AFEF"/>
            <w:vAlign w:val="center"/>
          </w:tcPr>
          <w:p w14:paraId="009FBD5D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89"/>
              <w:ind w:left="122"/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b/>
                <w:spacing w:val="-2"/>
                <w:sz w:val="20"/>
                <w:szCs w:val="20"/>
              </w:rPr>
              <w:t>Acceptance</w:t>
            </w:r>
          </w:p>
        </w:tc>
        <w:tc>
          <w:tcPr>
            <w:tcW w:w="6345" w:type="dxa"/>
            <w:shd w:val="clear" w:color="auto" w:fill="00AFEF"/>
            <w:vAlign w:val="center"/>
          </w:tcPr>
          <w:p w14:paraId="0B305328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89"/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Comments</w:t>
            </w:r>
            <w:r w:rsidRPr="007C215F">
              <w:rPr>
                <w:rFonts w:asciiTheme="minorHAnsi" w:eastAsia="Arial" w:hAnsiTheme="minorHAnsi" w:cstheme="minorHAnsi"/>
                <w:b/>
                <w:spacing w:val="-5"/>
                <w:sz w:val="20"/>
                <w:szCs w:val="20"/>
              </w:rPr>
              <w:t xml:space="preserve"> </w:t>
            </w:r>
            <w:r w:rsidRPr="007C215F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/</w:t>
            </w:r>
            <w:r w:rsidRPr="007C215F">
              <w:rPr>
                <w:rFonts w:asciiTheme="minorHAnsi" w:eastAsia="Arial" w:hAnsiTheme="minorHAnsi" w:cstheme="minorHAnsi"/>
                <w:b/>
                <w:spacing w:val="-2"/>
                <w:sz w:val="20"/>
                <w:szCs w:val="20"/>
              </w:rPr>
              <w:t xml:space="preserve"> Discussion</w:t>
            </w:r>
          </w:p>
        </w:tc>
      </w:tr>
      <w:tr w:rsidR="00097BA5" w:rsidRPr="007C215F" w14:paraId="5D7934B1" w14:textId="77777777" w:rsidTr="342FC4C5">
        <w:trPr>
          <w:trHeight w:val="328"/>
        </w:trPr>
        <w:tc>
          <w:tcPr>
            <w:tcW w:w="6635" w:type="dxa"/>
            <w:gridSpan w:val="2"/>
            <w:shd w:val="clear" w:color="auto" w:fill="BEBEBE"/>
            <w:vAlign w:val="center"/>
          </w:tcPr>
          <w:p w14:paraId="1D58FDED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62" w:line="246" w:lineRule="exact"/>
              <w:ind w:left="107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Civil/Site</w:t>
            </w:r>
            <w:r w:rsidRPr="007C215F">
              <w:rPr>
                <w:rFonts w:asciiTheme="minorHAnsi" w:eastAsia="Arial" w:hAnsiTheme="minorHAnsi" w:cstheme="minorHAnsi"/>
                <w:b/>
                <w:spacing w:val="-7"/>
                <w:sz w:val="20"/>
                <w:szCs w:val="20"/>
              </w:rPr>
              <w:t xml:space="preserve"> </w:t>
            </w:r>
            <w:r w:rsidRPr="007C215F">
              <w:rPr>
                <w:rFonts w:asciiTheme="minorHAnsi" w:eastAsia="Arial" w:hAnsiTheme="minorHAnsi" w:cstheme="minorHAnsi"/>
                <w:b/>
                <w:spacing w:val="-2"/>
                <w:sz w:val="20"/>
                <w:szCs w:val="20"/>
              </w:rPr>
              <w:t>Alternatives</w:t>
            </w:r>
          </w:p>
        </w:tc>
        <w:tc>
          <w:tcPr>
            <w:tcW w:w="1800" w:type="dxa"/>
            <w:shd w:val="clear" w:color="auto" w:fill="BEBEBE"/>
            <w:vAlign w:val="center"/>
          </w:tcPr>
          <w:p w14:paraId="7A121FBF" w14:textId="77777777" w:rsidR="00097BA5" w:rsidRPr="007C215F" w:rsidRDefault="00097BA5" w:rsidP="003A7A34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BEBEBE"/>
            <w:vAlign w:val="center"/>
          </w:tcPr>
          <w:p w14:paraId="2458DA80" w14:textId="77777777" w:rsidR="00097BA5" w:rsidRPr="007C215F" w:rsidRDefault="00097BA5" w:rsidP="003A7A34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BEBEBE"/>
            <w:vAlign w:val="center"/>
          </w:tcPr>
          <w:p w14:paraId="7FC31A91" w14:textId="77777777" w:rsidR="00097BA5" w:rsidRPr="007C215F" w:rsidRDefault="00097BA5" w:rsidP="003A7A34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6345" w:type="dxa"/>
            <w:shd w:val="clear" w:color="auto" w:fill="BEBEBE"/>
            <w:vAlign w:val="center"/>
          </w:tcPr>
          <w:p w14:paraId="7ADF241C" w14:textId="77777777" w:rsidR="00097BA5" w:rsidRPr="007C215F" w:rsidRDefault="00097BA5" w:rsidP="003A7A34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</w:tr>
      <w:tr w:rsidR="00097BA5" w:rsidRPr="007C215F" w14:paraId="4D8839DC" w14:textId="77777777" w:rsidTr="342FC4C5">
        <w:trPr>
          <w:trHeight w:val="554"/>
        </w:trPr>
        <w:tc>
          <w:tcPr>
            <w:tcW w:w="893" w:type="dxa"/>
            <w:vAlign w:val="center"/>
          </w:tcPr>
          <w:p w14:paraId="0DE74125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75"/>
              <w:ind w:left="111" w:right="102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C-1</w:t>
            </w:r>
          </w:p>
        </w:tc>
        <w:tc>
          <w:tcPr>
            <w:tcW w:w="5742" w:type="dxa"/>
            <w:vAlign w:val="center"/>
          </w:tcPr>
          <w:p w14:paraId="7BBAEFEB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48"/>
              <w:ind w:left="107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Reuse existing water main in lieu of two new connections</w:t>
            </w:r>
          </w:p>
        </w:tc>
        <w:tc>
          <w:tcPr>
            <w:tcW w:w="1800" w:type="dxa"/>
            <w:vAlign w:val="center"/>
          </w:tcPr>
          <w:p w14:paraId="4D931583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75"/>
              <w:ind w:left="273" w:right="263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$541,000</w:t>
            </w:r>
          </w:p>
        </w:tc>
        <w:tc>
          <w:tcPr>
            <w:tcW w:w="1380" w:type="dxa"/>
            <w:vAlign w:val="center"/>
          </w:tcPr>
          <w:p w14:paraId="1EAD2845" w14:textId="77777777" w:rsidR="00097BA5" w:rsidRPr="007C215F" w:rsidRDefault="00097BA5" w:rsidP="003A7A34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3EEA532" w14:textId="11268EDA" w:rsidR="00097BA5" w:rsidRPr="008B02D7" w:rsidRDefault="16D7F1EE" w:rsidP="64987334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 w:rsidRPr="008B02D7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45" w:type="dxa"/>
            <w:vAlign w:val="center"/>
          </w:tcPr>
          <w:p w14:paraId="25446FF8" w14:textId="7BB1DB29" w:rsidR="00766090" w:rsidRPr="007C215F" w:rsidRDefault="00766090" w:rsidP="008B02D7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sz w:val="20"/>
                <w:szCs w:val="20"/>
              </w:rPr>
            </w:pPr>
          </w:p>
        </w:tc>
      </w:tr>
      <w:tr w:rsidR="00097BA5" w:rsidRPr="007C215F" w14:paraId="4A54B116" w14:textId="77777777" w:rsidTr="342FC4C5">
        <w:trPr>
          <w:trHeight w:val="554"/>
        </w:trPr>
        <w:tc>
          <w:tcPr>
            <w:tcW w:w="893" w:type="dxa"/>
            <w:vAlign w:val="center"/>
          </w:tcPr>
          <w:p w14:paraId="7E2092AC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44"/>
              <w:ind w:left="111" w:right="102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C-2</w:t>
            </w:r>
          </w:p>
        </w:tc>
        <w:tc>
          <w:tcPr>
            <w:tcW w:w="5742" w:type="dxa"/>
            <w:vAlign w:val="center"/>
          </w:tcPr>
          <w:p w14:paraId="42A7C3F3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3" w:line="252" w:lineRule="exact"/>
              <w:ind w:left="107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Evaluate building access and site circulation improvements as part of base scope</w:t>
            </w:r>
          </w:p>
        </w:tc>
        <w:tc>
          <w:tcPr>
            <w:tcW w:w="1800" w:type="dxa"/>
            <w:vAlign w:val="center"/>
          </w:tcPr>
          <w:p w14:paraId="391517AC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44"/>
              <w:ind w:left="271" w:right="263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color w:val="FF0000"/>
                <w:sz w:val="20"/>
                <w:szCs w:val="20"/>
              </w:rPr>
              <w:t>($173,000)</w:t>
            </w:r>
          </w:p>
        </w:tc>
        <w:tc>
          <w:tcPr>
            <w:tcW w:w="1380" w:type="dxa"/>
            <w:vAlign w:val="center"/>
          </w:tcPr>
          <w:p w14:paraId="7939E584" w14:textId="77777777" w:rsidR="00097BA5" w:rsidRPr="007C215F" w:rsidRDefault="00097BA5" w:rsidP="003A7A34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3D26F675" w14:textId="75EE0324" w:rsidR="00097BA5" w:rsidRPr="008D3C9B" w:rsidRDefault="008B02D7" w:rsidP="64987334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45" w:type="dxa"/>
            <w:vAlign w:val="center"/>
          </w:tcPr>
          <w:p w14:paraId="5A359B5C" w14:textId="77777777" w:rsidR="008B02D7" w:rsidRDefault="008B02D7" w:rsidP="6CD54398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sz w:val="20"/>
                <w:szCs w:val="20"/>
              </w:rPr>
            </w:pPr>
          </w:p>
          <w:p w14:paraId="694C9558" w14:textId="466AF7DB" w:rsidR="008D3C9B" w:rsidRPr="008D3C9B" w:rsidRDefault="008B02D7" w:rsidP="6CD54398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 xml:space="preserve">Element of </w:t>
            </w:r>
            <w:r w:rsidR="008D3C9B" w:rsidRPr="008D3C9B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 xml:space="preserve">SD2 </w:t>
            </w:r>
          </w:p>
          <w:p w14:paraId="1AC9C9F0" w14:textId="6A1B0A3C" w:rsidR="00097BA5" w:rsidRPr="007C215F" w:rsidRDefault="00097BA5" w:rsidP="008B02D7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Bidi"/>
                <w:sz w:val="20"/>
                <w:szCs w:val="20"/>
              </w:rPr>
            </w:pPr>
          </w:p>
        </w:tc>
      </w:tr>
      <w:tr w:rsidR="00097BA5" w:rsidRPr="007C215F" w14:paraId="4912D746" w14:textId="77777777" w:rsidTr="342FC4C5">
        <w:trPr>
          <w:trHeight w:val="300"/>
        </w:trPr>
        <w:tc>
          <w:tcPr>
            <w:tcW w:w="17600" w:type="dxa"/>
            <w:gridSpan w:val="6"/>
            <w:shd w:val="clear" w:color="auto" w:fill="BEBEBE"/>
            <w:vAlign w:val="center"/>
          </w:tcPr>
          <w:p w14:paraId="2E1A7BF9" w14:textId="77777777" w:rsidR="00097BA5" w:rsidRPr="007C215F" w:rsidRDefault="29953C9D" w:rsidP="6907F181">
            <w:pPr>
              <w:widowControl w:val="0"/>
              <w:autoSpaceDE w:val="0"/>
              <w:autoSpaceDN w:val="0"/>
              <w:spacing w:before="38"/>
              <w:ind w:left="107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 w:rsidRPr="6907F181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Architectural</w:t>
            </w:r>
            <w:r w:rsidRPr="6907F181">
              <w:rPr>
                <w:rFonts w:asciiTheme="minorHAnsi" w:eastAsia="Arial" w:hAnsiTheme="minorHAnsi" w:cstheme="minorBidi"/>
                <w:b/>
                <w:bCs/>
                <w:spacing w:val="-11"/>
                <w:sz w:val="20"/>
                <w:szCs w:val="20"/>
              </w:rPr>
              <w:t xml:space="preserve"> </w:t>
            </w:r>
            <w:r w:rsidRPr="6907F181">
              <w:rPr>
                <w:rFonts w:asciiTheme="minorHAnsi" w:eastAsia="Arial" w:hAnsiTheme="minorHAnsi" w:cstheme="minorBidi"/>
                <w:b/>
                <w:bCs/>
                <w:spacing w:val="-2"/>
                <w:sz w:val="20"/>
                <w:szCs w:val="20"/>
              </w:rPr>
              <w:t>Alternatives</w:t>
            </w:r>
          </w:p>
        </w:tc>
      </w:tr>
      <w:tr w:rsidR="00097BA5" w:rsidRPr="007C215F" w14:paraId="1E24E675" w14:textId="77777777" w:rsidTr="342FC4C5">
        <w:trPr>
          <w:trHeight w:val="554"/>
        </w:trPr>
        <w:tc>
          <w:tcPr>
            <w:tcW w:w="893" w:type="dxa"/>
            <w:vAlign w:val="center"/>
          </w:tcPr>
          <w:p w14:paraId="72D96DC5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41"/>
              <w:ind w:left="109" w:right="102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pacing w:val="-2"/>
                <w:sz w:val="20"/>
                <w:szCs w:val="20"/>
              </w:rPr>
              <w:t>A-</w:t>
            </w:r>
            <w:r w:rsidRPr="007C215F">
              <w:rPr>
                <w:rFonts w:asciiTheme="minorHAnsi" w:eastAsia="Arial" w:hAnsiTheme="minorHAnsi" w:cstheme="minorHAnsi"/>
                <w:spacing w:val="-10"/>
                <w:sz w:val="20"/>
                <w:szCs w:val="20"/>
              </w:rPr>
              <w:t>1</w:t>
            </w:r>
          </w:p>
        </w:tc>
        <w:tc>
          <w:tcPr>
            <w:tcW w:w="5742" w:type="dxa"/>
            <w:vAlign w:val="center"/>
          </w:tcPr>
          <w:p w14:paraId="1A551A80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9" w:line="250" w:lineRule="atLeast"/>
              <w:ind w:left="107" w:right="208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Retain and restore existing tile roofs in lieu of replacement</w:t>
            </w:r>
          </w:p>
        </w:tc>
        <w:tc>
          <w:tcPr>
            <w:tcW w:w="1800" w:type="dxa"/>
            <w:vAlign w:val="center"/>
          </w:tcPr>
          <w:p w14:paraId="4DE664C2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41"/>
              <w:ind w:left="271" w:right="263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$1,705,000</w:t>
            </w:r>
          </w:p>
        </w:tc>
        <w:tc>
          <w:tcPr>
            <w:tcW w:w="1380" w:type="dxa"/>
            <w:vAlign w:val="center"/>
          </w:tcPr>
          <w:p w14:paraId="1AB45287" w14:textId="77777777" w:rsidR="00097BA5" w:rsidRPr="007C215F" w:rsidRDefault="00097BA5" w:rsidP="003A7A34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2CEB5AD" w14:textId="3A37157F" w:rsidR="00097BA5" w:rsidRPr="007D19D9" w:rsidRDefault="007D19D9" w:rsidP="342FC4C5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 w:rsidRPr="007D19D9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45" w:type="dxa"/>
            <w:vAlign w:val="center"/>
          </w:tcPr>
          <w:p w14:paraId="1F1C5CE8" w14:textId="6D2726ED" w:rsidR="007D19D9" w:rsidRPr="008D3C9B" w:rsidRDefault="007D19D9" w:rsidP="008B02D7">
            <w:pPr>
              <w:widowControl w:val="0"/>
              <w:autoSpaceDE w:val="0"/>
              <w:autoSpaceDN w:val="0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</w:p>
        </w:tc>
      </w:tr>
      <w:tr w:rsidR="00097BA5" w:rsidRPr="007C215F" w14:paraId="36740B8D" w14:textId="77777777" w:rsidTr="342FC4C5">
        <w:trPr>
          <w:trHeight w:val="408"/>
        </w:trPr>
        <w:tc>
          <w:tcPr>
            <w:tcW w:w="893" w:type="dxa"/>
            <w:vAlign w:val="center"/>
          </w:tcPr>
          <w:p w14:paraId="08A9D67F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75"/>
              <w:ind w:left="109" w:right="102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pacing w:val="-2"/>
                <w:sz w:val="20"/>
                <w:szCs w:val="20"/>
              </w:rPr>
              <w:t>A-</w:t>
            </w:r>
            <w:r w:rsidRPr="007C215F">
              <w:rPr>
                <w:rFonts w:asciiTheme="minorHAnsi" w:eastAsia="Arial" w:hAnsiTheme="minorHAnsi" w:cstheme="minorHAnsi"/>
                <w:spacing w:val="-10"/>
                <w:sz w:val="20"/>
                <w:szCs w:val="20"/>
              </w:rPr>
              <w:t>2</w:t>
            </w:r>
          </w:p>
        </w:tc>
        <w:tc>
          <w:tcPr>
            <w:tcW w:w="5742" w:type="dxa"/>
            <w:vAlign w:val="center"/>
          </w:tcPr>
          <w:p w14:paraId="76967E41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48"/>
              <w:ind w:left="107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Replace all roof tiles with alternate new material</w:t>
            </w:r>
          </w:p>
        </w:tc>
        <w:tc>
          <w:tcPr>
            <w:tcW w:w="1800" w:type="dxa"/>
            <w:vAlign w:val="center"/>
          </w:tcPr>
          <w:p w14:paraId="067685B1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75"/>
              <w:ind w:left="271" w:right="263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$841,000</w:t>
            </w:r>
          </w:p>
        </w:tc>
        <w:tc>
          <w:tcPr>
            <w:tcW w:w="1380" w:type="dxa"/>
            <w:vAlign w:val="center"/>
          </w:tcPr>
          <w:p w14:paraId="0BF3975E" w14:textId="77777777" w:rsidR="00097BA5" w:rsidRPr="007C215F" w:rsidRDefault="00097BA5" w:rsidP="003A7A34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B02B03E" w14:textId="57BC26B3" w:rsidR="00097BA5" w:rsidRPr="00730938" w:rsidRDefault="7D666A4A" w:rsidP="342FC4C5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  <w:highlight w:val="yellow"/>
              </w:rPr>
            </w:pPr>
            <w:r w:rsidRPr="008B02D7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FSR</w:t>
            </w:r>
          </w:p>
        </w:tc>
        <w:tc>
          <w:tcPr>
            <w:tcW w:w="6345" w:type="dxa"/>
            <w:vAlign w:val="center"/>
          </w:tcPr>
          <w:p w14:paraId="1F961267" w14:textId="77777777" w:rsidR="008B02D7" w:rsidRDefault="008B02D7" w:rsidP="6907F181">
            <w:pPr>
              <w:widowControl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</w:p>
          <w:p w14:paraId="43E899B2" w14:textId="449EEA7A" w:rsidR="62BBE484" w:rsidRPr="008B02D7" w:rsidRDefault="008B02D7" w:rsidP="6907F181">
            <w:pPr>
              <w:widowControl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 w:rsidRPr="008B02D7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Study:  Alternative materials acceptable to historic preservation and providing cost savings or other benefits may be considered.</w:t>
            </w:r>
          </w:p>
          <w:p w14:paraId="512FEBC0" w14:textId="44712B82" w:rsidR="007D19D9" w:rsidRPr="00730938" w:rsidRDefault="007D19D9" w:rsidP="6CD54398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  <w:highlight w:val="yellow"/>
                <w:u w:val="single"/>
              </w:rPr>
            </w:pPr>
          </w:p>
        </w:tc>
      </w:tr>
      <w:tr w:rsidR="00097BA5" w:rsidRPr="007C215F" w14:paraId="511C8FF4" w14:textId="77777777" w:rsidTr="342FC4C5">
        <w:trPr>
          <w:trHeight w:val="554"/>
        </w:trPr>
        <w:tc>
          <w:tcPr>
            <w:tcW w:w="893" w:type="dxa"/>
            <w:vAlign w:val="center"/>
          </w:tcPr>
          <w:p w14:paraId="1CEC0228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72"/>
              <w:ind w:left="109" w:right="102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pacing w:val="-2"/>
                <w:sz w:val="20"/>
                <w:szCs w:val="20"/>
              </w:rPr>
              <w:t>A-</w:t>
            </w:r>
            <w:r w:rsidRPr="007C215F">
              <w:rPr>
                <w:rFonts w:asciiTheme="minorHAnsi" w:eastAsia="Arial" w:hAnsiTheme="minorHAnsi" w:cstheme="minorHAnsi"/>
                <w:spacing w:val="-10"/>
                <w:sz w:val="20"/>
                <w:szCs w:val="20"/>
              </w:rPr>
              <w:t>3</w:t>
            </w:r>
          </w:p>
        </w:tc>
        <w:tc>
          <w:tcPr>
            <w:tcW w:w="5742" w:type="dxa"/>
            <w:vAlign w:val="center"/>
          </w:tcPr>
          <w:p w14:paraId="251B7B85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45"/>
              <w:ind w:left="107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Expand non-contributing additions to provide additional program space</w:t>
            </w:r>
          </w:p>
        </w:tc>
        <w:tc>
          <w:tcPr>
            <w:tcW w:w="1800" w:type="dxa"/>
            <w:vAlign w:val="center"/>
          </w:tcPr>
          <w:p w14:paraId="2A5E5FA1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72"/>
              <w:ind w:left="269" w:right="263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color w:val="FF0000"/>
                <w:sz w:val="20"/>
                <w:szCs w:val="20"/>
              </w:rPr>
              <w:t>($1,450,000)</w:t>
            </w:r>
          </w:p>
        </w:tc>
        <w:tc>
          <w:tcPr>
            <w:tcW w:w="1380" w:type="dxa"/>
            <w:vAlign w:val="center"/>
          </w:tcPr>
          <w:p w14:paraId="018773D1" w14:textId="77777777" w:rsidR="00097BA5" w:rsidRPr="007C215F" w:rsidRDefault="00097BA5" w:rsidP="003A7A34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4472C19D" w14:textId="0C97A588" w:rsidR="00097BA5" w:rsidRPr="007D19D9" w:rsidRDefault="007D19D9" w:rsidP="342FC4C5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 w:rsidRPr="007D19D9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45" w:type="dxa"/>
            <w:vAlign w:val="center"/>
          </w:tcPr>
          <w:p w14:paraId="212CF0B9" w14:textId="77777777" w:rsidR="008B02D7" w:rsidRDefault="008B02D7" w:rsidP="6907F181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</w:p>
          <w:p w14:paraId="017A6FB8" w14:textId="4AF388C6" w:rsidR="008B02D7" w:rsidRPr="007C215F" w:rsidRDefault="008B02D7" w:rsidP="008B02D7">
            <w:pPr>
              <w:widowControl w:val="0"/>
              <w:autoSpaceDE w:val="0"/>
              <w:autoSpaceDN w:val="0"/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097BA5" w:rsidRPr="007C215F" w14:paraId="3E0F9C6E" w14:textId="77777777" w:rsidTr="342FC4C5">
        <w:trPr>
          <w:trHeight w:val="554"/>
        </w:trPr>
        <w:tc>
          <w:tcPr>
            <w:tcW w:w="893" w:type="dxa"/>
            <w:vAlign w:val="center"/>
          </w:tcPr>
          <w:p w14:paraId="4FCB60A1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72"/>
              <w:ind w:left="109" w:right="102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pacing w:val="-2"/>
                <w:sz w:val="20"/>
                <w:szCs w:val="20"/>
              </w:rPr>
              <w:t>A-</w:t>
            </w:r>
            <w:r w:rsidRPr="007C215F">
              <w:rPr>
                <w:rFonts w:asciiTheme="minorHAnsi" w:eastAsia="Arial" w:hAnsiTheme="minorHAnsi" w:cstheme="minorHAnsi"/>
                <w:spacing w:val="-10"/>
                <w:sz w:val="20"/>
                <w:szCs w:val="20"/>
              </w:rPr>
              <w:t>4</w:t>
            </w:r>
          </w:p>
        </w:tc>
        <w:tc>
          <w:tcPr>
            <w:tcW w:w="5742" w:type="dxa"/>
            <w:vAlign w:val="center"/>
          </w:tcPr>
          <w:p w14:paraId="4846CF63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45"/>
              <w:ind w:left="107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Relocate main entry function and Health Administration to north side of Building 81AC</w:t>
            </w:r>
          </w:p>
        </w:tc>
        <w:tc>
          <w:tcPr>
            <w:tcW w:w="1800" w:type="dxa"/>
            <w:vAlign w:val="center"/>
          </w:tcPr>
          <w:p w14:paraId="5F8EED11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72"/>
              <w:ind w:left="269" w:right="263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$534,000</w:t>
            </w:r>
          </w:p>
        </w:tc>
        <w:tc>
          <w:tcPr>
            <w:tcW w:w="1380" w:type="dxa"/>
            <w:vAlign w:val="center"/>
          </w:tcPr>
          <w:p w14:paraId="092998CB" w14:textId="77777777" w:rsidR="00097BA5" w:rsidRPr="007C215F" w:rsidRDefault="00097BA5" w:rsidP="003A7A34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BD761A4" w14:textId="63262A15" w:rsidR="00097BA5" w:rsidRPr="008B02D7" w:rsidRDefault="008B02D7" w:rsidP="342FC4C5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45" w:type="dxa"/>
            <w:vAlign w:val="center"/>
          </w:tcPr>
          <w:p w14:paraId="30C98567" w14:textId="4A296043" w:rsidR="001F1C04" w:rsidRPr="001F1C04" w:rsidRDefault="001F1C04" w:rsidP="008B02D7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</w:p>
        </w:tc>
      </w:tr>
      <w:tr w:rsidR="00097BA5" w:rsidRPr="007C215F" w14:paraId="062C885A" w14:textId="77777777" w:rsidTr="342FC4C5">
        <w:trPr>
          <w:trHeight w:val="554"/>
        </w:trPr>
        <w:tc>
          <w:tcPr>
            <w:tcW w:w="893" w:type="dxa"/>
            <w:vAlign w:val="center"/>
          </w:tcPr>
          <w:p w14:paraId="77F103E5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72"/>
              <w:ind w:left="109" w:right="102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pacing w:val="-2"/>
                <w:sz w:val="20"/>
                <w:szCs w:val="20"/>
              </w:rPr>
              <w:t>A-</w:t>
            </w:r>
            <w:r w:rsidRPr="007C215F">
              <w:rPr>
                <w:rFonts w:asciiTheme="minorHAnsi" w:eastAsia="Arial" w:hAnsiTheme="minorHAnsi" w:cstheme="minorHAnsi"/>
                <w:spacing w:val="-10"/>
                <w:sz w:val="20"/>
                <w:szCs w:val="20"/>
              </w:rPr>
              <w:t>5</w:t>
            </w:r>
          </w:p>
        </w:tc>
        <w:tc>
          <w:tcPr>
            <w:tcW w:w="5742" w:type="dxa"/>
            <w:vAlign w:val="center"/>
          </w:tcPr>
          <w:p w14:paraId="742F6385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48"/>
              <w:ind w:left="107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Use exterior shafts for new elevator in lieu of providing new interior elevator shafts</w:t>
            </w:r>
          </w:p>
        </w:tc>
        <w:tc>
          <w:tcPr>
            <w:tcW w:w="1800" w:type="dxa"/>
            <w:vAlign w:val="center"/>
          </w:tcPr>
          <w:p w14:paraId="5909E4EB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72"/>
              <w:ind w:left="270" w:right="263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6B9FF218" w14:textId="77777777" w:rsidR="00097BA5" w:rsidRPr="007C215F" w:rsidRDefault="00097BA5" w:rsidP="003A7A34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217840B" w14:textId="22AD2386" w:rsidR="00097BA5" w:rsidRPr="001F1C04" w:rsidRDefault="2DEFC714" w:rsidP="342FC4C5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 w:rsidRPr="001F1C04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FSR</w:t>
            </w:r>
          </w:p>
        </w:tc>
        <w:tc>
          <w:tcPr>
            <w:tcW w:w="6345" w:type="dxa"/>
            <w:vAlign w:val="center"/>
          </w:tcPr>
          <w:p w14:paraId="0B31879F" w14:textId="76A0D937" w:rsidR="00097BA5" w:rsidRPr="001F1C04" w:rsidRDefault="0035238F" w:rsidP="6907F181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ins w:id="4" w:author="Osberg, Brian (CFM)" w:date="2023-09-08T13:56:00Z">
              <w:r>
                <w:rPr>
                  <w:rFonts w:asciiTheme="minorHAnsi" w:eastAsia="Arial" w:hAnsiTheme="minorHAnsi" w:cstheme="minorBidi"/>
                  <w:b/>
                  <w:bCs/>
                  <w:sz w:val="20"/>
                  <w:szCs w:val="20"/>
                </w:rPr>
                <w:t>Not a</w:t>
              </w:r>
            </w:ins>
            <w:ins w:id="5" w:author="Osberg, Brian (CFM)" w:date="2023-09-08T13:57:00Z">
              <w:r>
                <w:rPr>
                  <w:rFonts w:asciiTheme="minorHAnsi" w:eastAsia="Arial" w:hAnsiTheme="minorHAnsi" w:cstheme="minorBidi"/>
                  <w:b/>
                  <w:bCs/>
                  <w:sz w:val="20"/>
                  <w:szCs w:val="20"/>
                </w:rPr>
                <w:t>n it</w:t>
              </w:r>
            </w:ins>
            <w:ins w:id="6" w:author="Osberg, Brian (CFM)" w:date="2023-09-08T13:58:00Z">
              <w:r>
                <w:rPr>
                  <w:rFonts w:asciiTheme="minorHAnsi" w:eastAsia="Arial" w:hAnsiTheme="minorHAnsi" w:cstheme="minorBidi"/>
                  <w:b/>
                  <w:bCs/>
                  <w:sz w:val="20"/>
                  <w:szCs w:val="20"/>
                </w:rPr>
                <w:t xml:space="preserve">em for further VE review. </w:t>
              </w:r>
            </w:ins>
            <w:r w:rsidR="000B6673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R</w:t>
            </w:r>
            <w:r w:rsidR="002E12E5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ecommendation may be considered to resolve arrangement of exits / means of egress design for the building</w:t>
            </w:r>
            <w:ins w:id="7" w:author="Osberg, Brian (CFM)" w:date="2023-09-08T13:58:00Z">
              <w:r>
                <w:rPr>
                  <w:rFonts w:asciiTheme="minorHAnsi" w:eastAsia="Arial" w:hAnsiTheme="minorHAnsi" w:cstheme="minorBidi"/>
                  <w:b/>
                  <w:bCs/>
                  <w:sz w:val="20"/>
                  <w:szCs w:val="20"/>
                </w:rPr>
                <w:t xml:space="preserve"> if </w:t>
              </w:r>
            </w:ins>
            <w:ins w:id="8" w:author="Osberg, Brian (CFM)" w:date="2023-09-08T13:59:00Z">
              <w:r>
                <w:rPr>
                  <w:rFonts w:asciiTheme="minorHAnsi" w:eastAsia="Arial" w:hAnsiTheme="minorHAnsi" w:cstheme="minorBidi"/>
                  <w:b/>
                  <w:bCs/>
                  <w:sz w:val="20"/>
                  <w:szCs w:val="20"/>
                </w:rPr>
                <w:t>issues are discovered during design.</w:t>
              </w:r>
            </w:ins>
            <w:del w:id="9" w:author="Osberg, Brian (CFM)" w:date="2023-09-08T13:59:00Z">
              <w:r w:rsidR="002E12E5" w:rsidDel="0035238F">
                <w:rPr>
                  <w:rFonts w:asciiTheme="minorHAnsi" w:eastAsia="Arial" w:hAnsiTheme="minorHAnsi" w:cstheme="minorBidi"/>
                  <w:b/>
                  <w:bCs/>
                  <w:sz w:val="20"/>
                  <w:szCs w:val="20"/>
                </w:rPr>
                <w:delText>.</w:delText>
              </w:r>
            </w:del>
            <w:r w:rsidR="002E12E5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 xml:space="preserve">   </w:t>
            </w:r>
          </w:p>
        </w:tc>
      </w:tr>
      <w:tr w:rsidR="00097BA5" w:rsidRPr="007C215F" w14:paraId="52C4ACEE" w14:textId="77777777" w:rsidTr="342FC4C5">
        <w:trPr>
          <w:trHeight w:val="554"/>
        </w:trPr>
        <w:tc>
          <w:tcPr>
            <w:tcW w:w="893" w:type="dxa"/>
            <w:vAlign w:val="center"/>
          </w:tcPr>
          <w:p w14:paraId="757790E6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31"/>
              <w:ind w:left="109" w:right="102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pacing w:val="-2"/>
                <w:sz w:val="20"/>
                <w:szCs w:val="20"/>
              </w:rPr>
              <w:t>A-</w:t>
            </w:r>
            <w:r w:rsidRPr="007C215F">
              <w:rPr>
                <w:rFonts w:asciiTheme="minorHAnsi" w:eastAsia="Arial" w:hAnsiTheme="minorHAnsi" w:cstheme="minorHAnsi"/>
                <w:spacing w:val="-10"/>
                <w:sz w:val="20"/>
                <w:szCs w:val="20"/>
              </w:rPr>
              <w:t>6</w:t>
            </w:r>
          </w:p>
        </w:tc>
        <w:tc>
          <w:tcPr>
            <w:tcW w:w="5742" w:type="dxa"/>
            <w:vAlign w:val="center"/>
          </w:tcPr>
          <w:p w14:paraId="06FECE34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31"/>
              <w:ind w:left="107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Reallocate select interior stairs for program space or mechanical plenum</w:t>
            </w:r>
          </w:p>
        </w:tc>
        <w:tc>
          <w:tcPr>
            <w:tcW w:w="1800" w:type="dxa"/>
            <w:vAlign w:val="center"/>
          </w:tcPr>
          <w:p w14:paraId="78396419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31"/>
              <w:ind w:left="269" w:right="263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color w:val="FF0000"/>
                <w:sz w:val="20"/>
                <w:szCs w:val="20"/>
              </w:rPr>
              <w:t>($237,000)</w:t>
            </w:r>
          </w:p>
        </w:tc>
        <w:tc>
          <w:tcPr>
            <w:tcW w:w="1380" w:type="dxa"/>
            <w:vAlign w:val="center"/>
          </w:tcPr>
          <w:p w14:paraId="4CC210A9" w14:textId="77777777" w:rsidR="00097BA5" w:rsidRPr="007C215F" w:rsidRDefault="00097BA5" w:rsidP="003A7A34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4C060DB8" w14:textId="17C2E184" w:rsidR="00097BA5" w:rsidRPr="007C215F" w:rsidRDefault="002E12E5" w:rsidP="342FC4C5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sz w:val="20"/>
                <w:szCs w:val="20"/>
              </w:rPr>
            </w:pPr>
            <w:r w:rsidRPr="001F1C04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FSR</w:t>
            </w:r>
          </w:p>
        </w:tc>
        <w:tc>
          <w:tcPr>
            <w:tcW w:w="6345" w:type="dxa"/>
            <w:vAlign w:val="center"/>
          </w:tcPr>
          <w:p w14:paraId="58389593" w14:textId="77777777" w:rsidR="00DD0996" w:rsidRDefault="00DD0996" w:rsidP="6CD54398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</w:p>
          <w:p w14:paraId="0C49A7F0" w14:textId="0DE3DB00" w:rsidR="00097BA5" w:rsidRDefault="0035238F" w:rsidP="6CD54398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sz w:val="20"/>
                <w:szCs w:val="20"/>
              </w:rPr>
            </w:pPr>
            <w:ins w:id="10" w:author="Osberg, Brian (CFM)" w:date="2023-09-08T13:59:00Z">
              <w:r>
                <w:rPr>
                  <w:rFonts w:asciiTheme="minorHAnsi" w:eastAsia="Arial" w:hAnsiTheme="minorHAnsi" w:cstheme="minorBidi"/>
                  <w:b/>
                  <w:bCs/>
                  <w:sz w:val="20"/>
                  <w:szCs w:val="20"/>
                </w:rPr>
                <w:t xml:space="preserve">Not an item for further VE review. </w:t>
              </w:r>
            </w:ins>
            <w:r w:rsidR="000B6673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Recommendation may be considered upon resolution of arrangement of exits / means of egress design</w:t>
            </w:r>
            <w:ins w:id="11" w:author="Osberg, Brian (CFM)" w:date="2023-09-08T13:59:00Z">
              <w:r>
                <w:rPr>
                  <w:rFonts w:asciiTheme="minorHAnsi" w:eastAsia="Arial" w:hAnsiTheme="minorHAnsi" w:cstheme="minorBidi"/>
                  <w:b/>
                  <w:bCs/>
                  <w:sz w:val="20"/>
                  <w:szCs w:val="20"/>
                </w:rPr>
                <w:t xml:space="preserve"> </w:t>
              </w:r>
              <w:r>
                <w:rPr>
                  <w:rFonts w:asciiTheme="minorHAnsi" w:eastAsia="Arial" w:hAnsiTheme="minorHAnsi" w:cstheme="minorBidi"/>
                  <w:b/>
                  <w:bCs/>
                  <w:sz w:val="20"/>
                  <w:szCs w:val="20"/>
                </w:rPr>
                <w:t xml:space="preserve">if issues are discovered during design.  </w:t>
              </w:r>
            </w:ins>
            <w:del w:id="12" w:author="Osberg, Brian (CFM)" w:date="2023-09-08T13:59:00Z">
              <w:r w:rsidR="000B6673" w:rsidDel="0035238F">
                <w:rPr>
                  <w:rFonts w:asciiTheme="minorHAnsi" w:eastAsia="Arial" w:hAnsiTheme="minorHAnsi" w:cstheme="minorBidi"/>
                  <w:b/>
                  <w:bCs/>
                  <w:sz w:val="20"/>
                  <w:szCs w:val="20"/>
                </w:rPr>
                <w:delText>.</w:delText>
              </w:r>
            </w:del>
            <w:r w:rsidR="000B6673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 xml:space="preserve">  </w:t>
            </w:r>
          </w:p>
          <w:p w14:paraId="1F491C05" w14:textId="2D435CBE" w:rsidR="00DD0996" w:rsidRPr="007C215F" w:rsidRDefault="00DD0996" w:rsidP="6CD54398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sz w:val="20"/>
                <w:szCs w:val="20"/>
              </w:rPr>
            </w:pPr>
          </w:p>
        </w:tc>
      </w:tr>
      <w:tr w:rsidR="00097BA5" w:rsidRPr="007C215F" w14:paraId="1C2AA517" w14:textId="77777777" w:rsidTr="342FC4C5">
        <w:trPr>
          <w:trHeight w:val="291"/>
        </w:trPr>
        <w:tc>
          <w:tcPr>
            <w:tcW w:w="6635" w:type="dxa"/>
            <w:gridSpan w:val="2"/>
            <w:shd w:val="clear" w:color="auto" w:fill="BEBEBE"/>
            <w:vAlign w:val="center"/>
          </w:tcPr>
          <w:p w14:paraId="5E2AFA61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38"/>
              <w:ind w:left="107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Structural</w:t>
            </w:r>
            <w:r w:rsidRPr="007C215F">
              <w:rPr>
                <w:rFonts w:asciiTheme="minorHAnsi" w:eastAsia="Arial" w:hAnsiTheme="minorHAnsi" w:cstheme="minorHAnsi"/>
                <w:b/>
                <w:spacing w:val="-7"/>
                <w:sz w:val="20"/>
                <w:szCs w:val="20"/>
              </w:rPr>
              <w:t xml:space="preserve"> </w:t>
            </w:r>
            <w:r w:rsidRPr="007C215F">
              <w:rPr>
                <w:rFonts w:asciiTheme="minorHAnsi" w:eastAsia="Arial" w:hAnsiTheme="minorHAnsi" w:cstheme="minorHAnsi"/>
                <w:b/>
                <w:spacing w:val="-2"/>
                <w:sz w:val="20"/>
                <w:szCs w:val="20"/>
              </w:rPr>
              <w:t>Alternatives</w:t>
            </w:r>
          </w:p>
        </w:tc>
        <w:tc>
          <w:tcPr>
            <w:tcW w:w="3180" w:type="dxa"/>
            <w:gridSpan w:val="2"/>
            <w:shd w:val="clear" w:color="auto" w:fill="BEBEBE"/>
          </w:tcPr>
          <w:p w14:paraId="31D445DD" w14:textId="77777777" w:rsidR="00097BA5" w:rsidRPr="007C215F" w:rsidRDefault="00097BA5" w:rsidP="003A7A34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7785" w:type="dxa"/>
            <w:gridSpan w:val="2"/>
            <w:shd w:val="clear" w:color="auto" w:fill="BEBEBE"/>
          </w:tcPr>
          <w:p w14:paraId="3788F4F8" w14:textId="77777777" w:rsidR="00097BA5" w:rsidRPr="007C215F" w:rsidRDefault="00097BA5" w:rsidP="003A7A34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</w:tr>
      <w:tr w:rsidR="00097BA5" w:rsidRPr="007C215F" w14:paraId="6D6F09EE" w14:textId="77777777" w:rsidTr="342FC4C5">
        <w:trPr>
          <w:trHeight w:val="554"/>
        </w:trPr>
        <w:tc>
          <w:tcPr>
            <w:tcW w:w="893" w:type="dxa"/>
          </w:tcPr>
          <w:p w14:paraId="2B0C1269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41"/>
              <w:ind w:left="109" w:right="102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pacing w:val="-2"/>
                <w:sz w:val="20"/>
                <w:szCs w:val="20"/>
              </w:rPr>
              <w:lastRenderedPageBreak/>
              <w:t>S-</w:t>
            </w:r>
            <w:r w:rsidRPr="007C215F">
              <w:rPr>
                <w:rFonts w:asciiTheme="minorHAnsi" w:eastAsia="Arial" w:hAnsiTheme="minorHAnsi" w:cstheme="minorHAnsi"/>
                <w:spacing w:val="-10"/>
                <w:sz w:val="20"/>
                <w:szCs w:val="20"/>
              </w:rPr>
              <w:t>1</w:t>
            </w:r>
          </w:p>
        </w:tc>
        <w:tc>
          <w:tcPr>
            <w:tcW w:w="5742" w:type="dxa"/>
            <w:vAlign w:val="center"/>
          </w:tcPr>
          <w:p w14:paraId="092B22AF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3" w:line="252" w:lineRule="exact"/>
              <w:ind w:left="107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Reduce number of shear walls provided and provide alternate support for Unreinforced Masonry</w:t>
            </w:r>
          </w:p>
        </w:tc>
        <w:tc>
          <w:tcPr>
            <w:tcW w:w="1800" w:type="dxa"/>
          </w:tcPr>
          <w:p w14:paraId="56DE5390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41"/>
              <w:ind w:left="269" w:right="263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$801,000</w:t>
            </w:r>
          </w:p>
        </w:tc>
        <w:tc>
          <w:tcPr>
            <w:tcW w:w="1380" w:type="dxa"/>
          </w:tcPr>
          <w:p w14:paraId="2A3899CC" w14:textId="77777777" w:rsidR="00097BA5" w:rsidRPr="007C215F" w:rsidRDefault="00097BA5" w:rsidP="342FC4C5">
            <w:pPr>
              <w:widowControl w:val="0"/>
              <w:jc w:val="center"/>
              <w:rPr>
                <w:rFonts w:asciiTheme="minorHAnsi" w:eastAsia="Arial" w:hAnsiTheme="minorHAnsi" w:cstheme="minorBid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87102D2" w14:textId="244F4B01" w:rsidR="00097BA5" w:rsidRPr="00DD0996" w:rsidRDefault="000B6673" w:rsidP="342FC4C5">
            <w:pPr>
              <w:widowControl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FSR</w:t>
            </w:r>
          </w:p>
        </w:tc>
        <w:tc>
          <w:tcPr>
            <w:tcW w:w="6345" w:type="dxa"/>
          </w:tcPr>
          <w:p w14:paraId="028618B8" w14:textId="10FD1EE9" w:rsidR="00730938" w:rsidRPr="00DD0996" w:rsidRDefault="00730938" w:rsidP="6CD54398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</w:p>
        </w:tc>
      </w:tr>
      <w:tr w:rsidR="00097BA5" w:rsidRPr="007C215F" w14:paraId="7B591C79" w14:textId="77777777" w:rsidTr="342FC4C5">
        <w:trPr>
          <w:trHeight w:val="330"/>
        </w:trPr>
        <w:tc>
          <w:tcPr>
            <w:tcW w:w="6635" w:type="dxa"/>
            <w:gridSpan w:val="2"/>
            <w:shd w:val="clear" w:color="auto" w:fill="BEBEBE"/>
            <w:vAlign w:val="center"/>
          </w:tcPr>
          <w:p w14:paraId="57DCED6B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38"/>
              <w:ind w:left="107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Mechanical</w:t>
            </w:r>
            <w:r w:rsidRPr="007C215F">
              <w:rPr>
                <w:rFonts w:asciiTheme="minorHAnsi" w:eastAsia="Arial" w:hAnsiTheme="minorHAnsi" w:cstheme="minorHAnsi"/>
                <w:b/>
                <w:spacing w:val="-9"/>
                <w:sz w:val="20"/>
                <w:szCs w:val="20"/>
              </w:rPr>
              <w:t xml:space="preserve"> </w:t>
            </w:r>
            <w:r w:rsidRPr="007C215F">
              <w:rPr>
                <w:rFonts w:asciiTheme="minorHAnsi" w:eastAsia="Arial" w:hAnsiTheme="minorHAnsi" w:cstheme="minorHAnsi"/>
                <w:b/>
                <w:spacing w:val="-2"/>
                <w:sz w:val="20"/>
                <w:szCs w:val="20"/>
              </w:rPr>
              <w:t>Alternatives</w:t>
            </w:r>
          </w:p>
        </w:tc>
        <w:tc>
          <w:tcPr>
            <w:tcW w:w="1800" w:type="dxa"/>
            <w:shd w:val="clear" w:color="auto" w:fill="BEBEBE"/>
          </w:tcPr>
          <w:p w14:paraId="518CF950" w14:textId="77777777" w:rsidR="00097BA5" w:rsidRPr="007C215F" w:rsidRDefault="00097BA5" w:rsidP="003A7A34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BEBEBE"/>
          </w:tcPr>
          <w:p w14:paraId="28454AEE" w14:textId="77777777" w:rsidR="00097BA5" w:rsidRPr="007C215F" w:rsidRDefault="00097BA5" w:rsidP="003A7A34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BEBEBE"/>
          </w:tcPr>
          <w:p w14:paraId="05585046" w14:textId="77777777" w:rsidR="00097BA5" w:rsidRPr="007C215F" w:rsidRDefault="00097BA5" w:rsidP="003A7A34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6345" w:type="dxa"/>
            <w:shd w:val="clear" w:color="auto" w:fill="BEBEBE"/>
          </w:tcPr>
          <w:p w14:paraId="280C4FAB" w14:textId="77777777" w:rsidR="00097BA5" w:rsidRPr="007C215F" w:rsidRDefault="00097BA5" w:rsidP="003A7A34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</w:tr>
      <w:tr w:rsidR="00097BA5" w:rsidRPr="007C215F" w14:paraId="6D74B250" w14:textId="77777777" w:rsidTr="342FC4C5">
        <w:trPr>
          <w:trHeight w:val="561"/>
        </w:trPr>
        <w:tc>
          <w:tcPr>
            <w:tcW w:w="893" w:type="dxa"/>
            <w:vAlign w:val="center"/>
          </w:tcPr>
          <w:p w14:paraId="24A6477E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72"/>
              <w:ind w:left="114" w:right="102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M-</w:t>
            </w:r>
            <w:r w:rsidRPr="007C215F">
              <w:rPr>
                <w:rFonts w:asciiTheme="minorHAnsi" w:eastAsia="Arial" w:hAnsiTheme="minorHAnsi" w:cstheme="minorHAnsi"/>
                <w:spacing w:val="-10"/>
                <w:sz w:val="20"/>
                <w:szCs w:val="20"/>
              </w:rPr>
              <w:t>1</w:t>
            </w:r>
          </w:p>
        </w:tc>
        <w:tc>
          <w:tcPr>
            <w:tcW w:w="5742" w:type="dxa"/>
            <w:vAlign w:val="center"/>
          </w:tcPr>
          <w:p w14:paraId="1A11783B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45"/>
              <w:ind w:left="107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Provide chilled beam system in lieu of VAV system</w:t>
            </w:r>
          </w:p>
        </w:tc>
        <w:tc>
          <w:tcPr>
            <w:tcW w:w="1800" w:type="dxa"/>
            <w:vAlign w:val="center"/>
          </w:tcPr>
          <w:p w14:paraId="2B3E1F8A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72"/>
              <w:ind w:left="271" w:right="263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$2,703,000</w:t>
            </w:r>
          </w:p>
        </w:tc>
        <w:tc>
          <w:tcPr>
            <w:tcW w:w="1380" w:type="dxa"/>
            <w:vAlign w:val="center"/>
          </w:tcPr>
          <w:p w14:paraId="094CBC24" w14:textId="77777777" w:rsidR="00097BA5" w:rsidRPr="007C215F" w:rsidRDefault="00097BA5" w:rsidP="003A7A34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3D346D0" w14:textId="77777777" w:rsidR="000B6673" w:rsidRDefault="000B6673" w:rsidP="342FC4C5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</w:p>
          <w:p w14:paraId="5FDA5DBC" w14:textId="6F63458B" w:rsidR="00097BA5" w:rsidRPr="000B6673" w:rsidRDefault="000B6673" w:rsidP="342FC4C5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FSR</w:t>
            </w:r>
          </w:p>
        </w:tc>
        <w:tc>
          <w:tcPr>
            <w:tcW w:w="6345" w:type="dxa"/>
          </w:tcPr>
          <w:p w14:paraId="589C8E55" w14:textId="77777777" w:rsidR="000B6673" w:rsidRDefault="000B6673" w:rsidP="003A7A34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</w:pPr>
          </w:p>
          <w:p w14:paraId="38265DAF" w14:textId="3854F8BD" w:rsidR="00730938" w:rsidRPr="00730938" w:rsidRDefault="000B6673" w:rsidP="003A7A34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Recommendation may be compared to base mechanical HVAC design complying with applicable codes, standards, and VA design manuals.  </w:t>
            </w:r>
            <w:ins w:id="13" w:author="Osberg, Brian (CFM)" w:date="2023-09-08T14:00:00Z">
              <w:r w:rsidR="0035238F">
                <w:rPr>
                  <w:rFonts w:asciiTheme="minorHAnsi" w:eastAsia="Arial" w:hAnsiTheme="minorHAnsi" w:cstheme="minorHAnsi"/>
                  <w:b/>
                  <w:bCs/>
                  <w:sz w:val="20"/>
                  <w:szCs w:val="20"/>
                </w:rPr>
                <w:t xml:space="preserve">A waiver request would need to be approved </w:t>
              </w:r>
            </w:ins>
            <w:ins w:id="14" w:author="Osberg, Brian (CFM)" w:date="2023-09-08T14:01:00Z">
              <w:r w:rsidR="0035238F">
                <w:rPr>
                  <w:rFonts w:asciiTheme="minorHAnsi" w:eastAsia="Arial" w:hAnsiTheme="minorHAnsi" w:cstheme="minorHAnsi"/>
                  <w:b/>
                  <w:bCs/>
                  <w:sz w:val="20"/>
                  <w:szCs w:val="20"/>
                </w:rPr>
                <w:t>prior to chilled beams being designed into building.</w:t>
              </w:r>
            </w:ins>
          </w:p>
          <w:p w14:paraId="574AD906" w14:textId="085B7865" w:rsidR="00730938" w:rsidRPr="007C215F" w:rsidRDefault="00730938" w:rsidP="003A7A34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</w:tr>
      <w:tr w:rsidR="00097BA5" w:rsidRPr="007C215F" w14:paraId="0DA8FA21" w14:textId="77777777" w:rsidTr="342FC4C5">
        <w:trPr>
          <w:trHeight w:val="246"/>
        </w:trPr>
        <w:tc>
          <w:tcPr>
            <w:tcW w:w="17600" w:type="dxa"/>
            <w:gridSpan w:val="6"/>
            <w:shd w:val="clear" w:color="auto" w:fill="BEBEBE"/>
          </w:tcPr>
          <w:p w14:paraId="30E99FEC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38"/>
              <w:ind w:left="107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Fire</w:t>
            </w:r>
            <w:r w:rsidRPr="007C215F">
              <w:rPr>
                <w:rFonts w:asciiTheme="minorHAnsi" w:eastAsia="Arial" w:hAnsiTheme="minorHAnsi" w:cstheme="minorHAnsi"/>
                <w:b/>
                <w:spacing w:val="-5"/>
                <w:sz w:val="20"/>
                <w:szCs w:val="20"/>
              </w:rPr>
              <w:t xml:space="preserve"> </w:t>
            </w:r>
            <w:r w:rsidRPr="007C215F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Protection</w:t>
            </w:r>
            <w:r w:rsidRPr="007C215F">
              <w:rPr>
                <w:rFonts w:asciiTheme="minorHAnsi" w:eastAsia="Arial" w:hAnsiTheme="minorHAnsi" w:cstheme="minorHAnsi"/>
                <w:b/>
                <w:spacing w:val="-6"/>
                <w:sz w:val="20"/>
                <w:szCs w:val="20"/>
              </w:rPr>
              <w:t xml:space="preserve"> </w:t>
            </w:r>
            <w:r w:rsidRPr="007C215F">
              <w:rPr>
                <w:rFonts w:asciiTheme="minorHAnsi" w:eastAsia="Arial" w:hAnsiTheme="minorHAnsi" w:cstheme="minorHAnsi"/>
                <w:b/>
                <w:spacing w:val="-2"/>
                <w:sz w:val="20"/>
                <w:szCs w:val="20"/>
              </w:rPr>
              <w:t>Alternatives</w:t>
            </w:r>
          </w:p>
        </w:tc>
      </w:tr>
      <w:tr w:rsidR="00097BA5" w:rsidRPr="007C215F" w14:paraId="1E888332" w14:textId="77777777" w:rsidTr="342FC4C5">
        <w:trPr>
          <w:trHeight w:val="570"/>
        </w:trPr>
        <w:tc>
          <w:tcPr>
            <w:tcW w:w="893" w:type="dxa"/>
          </w:tcPr>
          <w:p w14:paraId="26906BDA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75"/>
              <w:ind w:left="109" w:right="102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pacing w:val="-2"/>
                <w:sz w:val="20"/>
                <w:szCs w:val="20"/>
              </w:rPr>
              <w:t>FP-</w:t>
            </w:r>
            <w:r w:rsidRPr="007C215F">
              <w:rPr>
                <w:rFonts w:asciiTheme="minorHAnsi" w:eastAsia="Arial" w:hAnsiTheme="minorHAnsi" w:cstheme="minorHAnsi"/>
                <w:spacing w:val="-10"/>
                <w:sz w:val="20"/>
                <w:szCs w:val="20"/>
              </w:rPr>
              <w:t>1</w:t>
            </w:r>
          </w:p>
        </w:tc>
        <w:tc>
          <w:tcPr>
            <w:tcW w:w="5742" w:type="dxa"/>
            <w:vAlign w:val="center"/>
          </w:tcPr>
          <w:p w14:paraId="0D8655F4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48"/>
              <w:ind w:left="107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Consolidate</w:t>
            </w:r>
            <w:r w:rsidRPr="007C215F">
              <w:rPr>
                <w:rFonts w:asciiTheme="minorHAnsi" w:eastAsia="Arial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and</w:t>
            </w:r>
            <w:r w:rsidRPr="007C215F">
              <w:rPr>
                <w:rFonts w:asciiTheme="minorHAnsi" w:eastAsia="Arial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combine</w:t>
            </w:r>
            <w:r w:rsidRPr="007C215F">
              <w:rPr>
                <w:rFonts w:asciiTheme="minorHAnsi" w:eastAsia="Arial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areas</w:t>
            </w:r>
            <w:r w:rsidRPr="007C215F">
              <w:rPr>
                <w:rFonts w:asciiTheme="minorHAnsi" w:eastAsia="Arial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for</w:t>
            </w:r>
            <w:r w:rsidRPr="007C215F">
              <w:rPr>
                <w:rFonts w:asciiTheme="minorHAnsi" w:eastAsia="Arial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smoke</w:t>
            </w:r>
            <w:r w:rsidRPr="007C215F">
              <w:rPr>
                <w:rFonts w:asciiTheme="minorHAnsi" w:eastAsia="Arial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purge and compartments</w:t>
            </w:r>
          </w:p>
        </w:tc>
        <w:tc>
          <w:tcPr>
            <w:tcW w:w="1800" w:type="dxa"/>
            <w:vAlign w:val="center"/>
          </w:tcPr>
          <w:p w14:paraId="759C1740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75"/>
              <w:ind w:left="269" w:right="263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pacing w:val="-2"/>
                <w:sz w:val="20"/>
                <w:szCs w:val="20"/>
              </w:rPr>
              <w:t>$242k</w:t>
            </w:r>
          </w:p>
        </w:tc>
        <w:tc>
          <w:tcPr>
            <w:tcW w:w="1380" w:type="dxa"/>
          </w:tcPr>
          <w:p w14:paraId="0034F980" w14:textId="77777777" w:rsidR="00097BA5" w:rsidRPr="007C215F" w:rsidRDefault="00097BA5" w:rsidP="003A7A34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B7516B0" w14:textId="66E565B4" w:rsidR="342FC4C5" w:rsidRDefault="342FC4C5" w:rsidP="000B6673">
            <w:pPr>
              <w:widowControl w:val="0"/>
              <w:rPr>
                <w:rFonts w:asciiTheme="minorHAnsi" w:eastAsia="Arial" w:hAnsiTheme="minorHAnsi" w:cstheme="minorBidi"/>
                <w:sz w:val="20"/>
                <w:szCs w:val="20"/>
              </w:rPr>
            </w:pPr>
          </w:p>
          <w:p w14:paraId="0B5451BC" w14:textId="5DD78E35" w:rsidR="00097BA5" w:rsidRPr="000B6673" w:rsidRDefault="000B6673" w:rsidP="342FC4C5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 w:rsidRPr="000B6673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45" w:type="dxa"/>
          </w:tcPr>
          <w:p w14:paraId="3CD04F8C" w14:textId="7BB49B7F" w:rsidR="00097BA5" w:rsidRPr="00DD0996" w:rsidRDefault="00097BA5" w:rsidP="6CD54398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</w:p>
        </w:tc>
      </w:tr>
      <w:tr w:rsidR="00097BA5" w:rsidRPr="007C215F" w14:paraId="72788CC9" w14:textId="77777777" w:rsidTr="342FC4C5">
        <w:trPr>
          <w:trHeight w:val="345"/>
        </w:trPr>
        <w:tc>
          <w:tcPr>
            <w:tcW w:w="17600" w:type="dxa"/>
            <w:gridSpan w:val="6"/>
            <w:shd w:val="clear" w:color="auto" w:fill="BEBEBE"/>
            <w:vAlign w:val="center"/>
          </w:tcPr>
          <w:p w14:paraId="761DDB72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38"/>
              <w:ind w:left="107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Electrical</w:t>
            </w:r>
            <w:r w:rsidRPr="007C215F">
              <w:rPr>
                <w:rFonts w:asciiTheme="minorHAnsi" w:eastAsia="Arial" w:hAnsiTheme="minorHAnsi" w:cstheme="minorHAnsi"/>
                <w:b/>
                <w:spacing w:val="-8"/>
                <w:sz w:val="20"/>
                <w:szCs w:val="20"/>
              </w:rPr>
              <w:t xml:space="preserve"> </w:t>
            </w:r>
            <w:r w:rsidRPr="007C215F">
              <w:rPr>
                <w:rFonts w:asciiTheme="minorHAnsi" w:eastAsia="Arial" w:hAnsiTheme="minorHAnsi" w:cstheme="minorHAnsi"/>
                <w:b/>
                <w:spacing w:val="-2"/>
                <w:sz w:val="20"/>
                <w:szCs w:val="20"/>
              </w:rPr>
              <w:t>Alternatives</w:t>
            </w:r>
          </w:p>
        </w:tc>
      </w:tr>
      <w:tr w:rsidR="00097BA5" w:rsidRPr="007C215F" w14:paraId="1BA4A5E2" w14:textId="77777777" w:rsidTr="342FC4C5">
        <w:trPr>
          <w:trHeight w:val="615"/>
        </w:trPr>
        <w:tc>
          <w:tcPr>
            <w:tcW w:w="893" w:type="dxa"/>
          </w:tcPr>
          <w:p w14:paraId="15BDFC46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75"/>
              <w:ind w:left="109" w:right="102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E-1</w:t>
            </w:r>
          </w:p>
        </w:tc>
        <w:tc>
          <w:tcPr>
            <w:tcW w:w="5742" w:type="dxa"/>
            <w:vAlign w:val="center"/>
          </w:tcPr>
          <w:p w14:paraId="3483C9A5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48"/>
              <w:ind w:left="107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Install all major electrical infrastructure necessary to support phased construction during first phase</w:t>
            </w:r>
          </w:p>
        </w:tc>
        <w:tc>
          <w:tcPr>
            <w:tcW w:w="1800" w:type="dxa"/>
            <w:vAlign w:val="center"/>
          </w:tcPr>
          <w:p w14:paraId="3EDB8BF8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75"/>
              <w:ind w:left="269" w:right="263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$761,000</w:t>
            </w:r>
          </w:p>
        </w:tc>
        <w:tc>
          <w:tcPr>
            <w:tcW w:w="1380" w:type="dxa"/>
          </w:tcPr>
          <w:p w14:paraId="07957872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75"/>
              <w:ind w:left="462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0C3A6E9B" w14:textId="02E165DB" w:rsidR="00097BA5" w:rsidRPr="000B6673" w:rsidRDefault="000B6673" w:rsidP="64987334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 w:rsidRPr="000B6673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45" w:type="dxa"/>
          </w:tcPr>
          <w:p w14:paraId="493BEC7C" w14:textId="62DEA547" w:rsidR="00DD0996" w:rsidRPr="00DD0996" w:rsidRDefault="00DD0996" w:rsidP="6CD54398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</w:p>
          <w:p w14:paraId="4FB6E215" w14:textId="20CDBECD" w:rsidR="00DD0996" w:rsidRPr="001A63D8" w:rsidRDefault="000B6673" w:rsidP="6CD54398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 w:rsidRPr="001A63D8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Base design must support phased construction / continuity of services</w:t>
            </w:r>
            <w:r w:rsidR="001A63D8" w:rsidRPr="001A63D8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.</w:t>
            </w:r>
            <w:r w:rsidRPr="001A63D8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 xml:space="preserve"> </w:t>
            </w:r>
          </w:p>
          <w:p w14:paraId="38B1E4D6" w14:textId="3F342D33" w:rsidR="000B6673" w:rsidRPr="007C215F" w:rsidRDefault="000B6673" w:rsidP="6CD54398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Bidi"/>
                <w:sz w:val="20"/>
                <w:szCs w:val="20"/>
              </w:rPr>
            </w:pPr>
          </w:p>
        </w:tc>
      </w:tr>
      <w:tr w:rsidR="00097BA5" w:rsidRPr="007C215F" w14:paraId="0B122F28" w14:textId="77777777" w:rsidTr="342FC4C5">
        <w:trPr>
          <w:trHeight w:val="588"/>
        </w:trPr>
        <w:tc>
          <w:tcPr>
            <w:tcW w:w="893" w:type="dxa"/>
          </w:tcPr>
          <w:p w14:paraId="167C952A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75"/>
              <w:ind w:left="109" w:right="102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E-2</w:t>
            </w:r>
          </w:p>
        </w:tc>
        <w:tc>
          <w:tcPr>
            <w:tcW w:w="5742" w:type="dxa"/>
            <w:vAlign w:val="center"/>
          </w:tcPr>
          <w:p w14:paraId="4473195D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48"/>
              <w:ind w:left="107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Install main electrical feeders underground in exterior</w:t>
            </w:r>
          </w:p>
        </w:tc>
        <w:tc>
          <w:tcPr>
            <w:tcW w:w="1800" w:type="dxa"/>
            <w:vAlign w:val="center"/>
          </w:tcPr>
          <w:p w14:paraId="0EA0EBF7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75"/>
              <w:ind w:left="269" w:right="263"/>
              <w:jc w:val="center"/>
              <w:rPr>
                <w:rFonts w:asciiTheme="minorHAnsi" w:eastAsia="Arial" w:hAnsiTheme="minorHAnsi" w:cstheme="minorHAnsi"/>
                <w:spacing w:val="-5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$108,000</w:t>
            </w:r>
          </w:p>
        </w:tc>
        <w:tc>
          <w:tcPr>
            <w:tcW w:w="1380" w:type="dxa"/>
          </w:tcPr>
          <w:p w14:paraId="4E891AC7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175"/>
              <w:ind w:left="462"/>
              <w:rPr>
                <w:rFonts w:asciiTheme="minorHAnsi" w:eastAsia="Arial" w:hAnsiTheme="minorHAnsi" w:cstheme="minorHAnsi"/>
                <w:spacing w:val="-2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CD51909" w14:textId="156B7D05" w:rsidR="00097BA5" w:rsidRPr="003D4779" w:rsidRDefault="7B338989" w:rsidP="342FC4C5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 w:rsidRPr="003D4779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F</w:t>
            </w:r>
            <w:r w:rsidR="79C39E3A" w:rsidRPr="003D4779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SR</w:t>
            </w:r>
          </w:p>
        </w:tc>
        <w:tc>
          <w:tcPr>
            <w:tcW w:w="6345" w:type="dxa"/>
          </w:tcPr>
          <w:p w14:paraId="74D8344B" w14:textId="77777777" w:rsidR="001A63D8" w:rsidRDefault="001A63D8" w:rsidP="001A63D8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</w:p>
          <w:p w14:paraId="57B445E7" w14:textId="4612F938" w:rsidR="001A63D8" w:rsidRPr="001A63D8" w:rsidRDefault="001A63D8" w:rsidP="001A63D8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 xml:space="preserve">Recommendation may be considered as an element of </w:t>
            </w:r>
            <w:r w:rsidR="003D4779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 xml:space="preserve">design complying with </w:t>
            </w:r>
            <w:r w:rsidR="003D4779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applicable codes, standards, and VA design manuals.  </w:t>
            </w:r>
            <w:ins w:id="15" w:author="Osberg, Brian (CFM)" w:date="2023-09-08T14:01:00Z">
              <w:r w:rsidR="0035238F">
                <w:rPr>
                  <w:rFonts w:asciiTheme="minorHAnsi" w:eastAsia="Arial" w:hAnsiTheme="minorHAnsi" w:cstheme="minorHAnsi"/>
                  <w:b/>
                  <w:bCs/>
                  <w:sz w:val="20"/>
                  <w:szCs w:val="20"/>
                </w:rPr>
                <w:t xml:space="preserve">Further review </w:t>
              </w:r>
            </w:ins>
            <w:ins w:id="16" w:author="Osberg, Brian (CFM)" w:date="2023-09-08T14:02:00Z">
              <w:r w:rsidR="0035238F">
                <w:rPr>
                  <w:rFonts w:asciiTheme="minorHAnsi" w:eastAsia="Arial" w:hAnsiTheme="minorHAnsi" w:cstheme="minorHAnsi"/>
                  <w:b/>
                  <w:bCs/>
                  <w:sz w:val="20"/>
                  <w:szCs w:val="20"/>
                </w:rPr>
                <w:t xml:space="preserve">required to ensure exterior conflicts do not exist with proposed </w:t>
              </w:r>
              <w:proofErr w:type="spellStart"/>
              <w:r w:rsidR="0035238F">
                <w:rPr>
                  <w:rFonts w:asciiTheme="minorHAnsi" w:eastAsia="Arial" w:hAnsiTheme="minorHAnsi" w:cstheme="minorHAnsi"/>
                  <w:b/>
                  <w:bCs/>
                  <w:sz w:val="20"/>
                  <w:szCs w:val="20"/>
                </w:rPr>
                <w:t>ductbank</w:t>
              </w:r>
              <w:proofErr w:type="spellEnd"/>
              <w:r w:rsidR="0035238F">
                <w:rPr>
                  <w:rFonts w:asciiTheme="minorHAnsi" w:eastAsia="Arial" w:hAnsiTheme="minorHAnsi" w:cstheme="minorHAnsi"/>
                  <w:b/>
                  <w:bCs/>
                  <w:sz w:val="20"/>
                  <w:szCs w:val="20"/>
                </w:rPr>
                <w:t xml:space="preserve"> route.</w:t>
              </w:r>
            </w:ins>
          </w:p>
          <w:p w14:paraId="162E58D2" w14:textId="2FDC5715" w:rsidR="00097BA5" w:rsidRPr="007C215F" w:rsidRDefault="00097BA5" w:rsidP="6CD54398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Bidi"/>
                <w:sz w:val="20"/>
                <w:szCs w:val="20"/>
              </w:rPr>
            </w:pPr>
          </w:p>
        </w:tc>
      </w:tr>
      <w:tr w:rsidR="00097BA5" w:rsidRPr="007C215F" w14:paraId="68853525" w14:textId="77777777" w:rsidTr="342FC4C5">
        <w:trPr>
          <w:trHeight w:val="345"/>
        </w:trPr>
        <w:tc>
          <w:tcPr>
            <w:tcW w:w="17600" w:type="dxa"/>
            <w:gridSpan w:val="6"/>
            <w:shd w:val="clear" w:color="auto" w:fill="BEBEBE"/>
            <w:vAlign w:val="center"/>
          </w:tcPr>
          <w:p w14:paraId="53A7D437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40"/>
              <w:ind w:left="107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Sustainability Alternatives</w:t>
            </w:r>
          </w:p>
        </w:tc>
      </w:tr>
      <w:tr w:rsidR="00097BA5" w:rsidRPr="007C215F" w14:paraId="1469FD89" w14:textId="77777777" w:rsidTr="342FC4C5">
        <w:trPr>
          <w:trHeight w:val="453"/>
        </w:trPr>
        <w:tc>
          <w:tcPr>
            <w:tcW w:w="893" w:type="dxa"/>
            <w:vAlign w:val="center"/>
          </w:tcPr>
          <w:p w14:paraId="5954AD3F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86"/>
              <w:ind w:left="114" w:right="102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SU-1</w:t>
            </w:r>
          </w:p>
        </w:tc>
        <w:tc>
          <w:tcPr>
            <w:tcW w:w="5742" w:type="dxa"/>
            <w:vAlign w:val="center"/>
          </w:tcPr>
          <w:p w14:paraId="20873DCE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86"/>
              <w:ind w:left="107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Provide advance lighting control features</w:t>
            </w:r>
          </w:p>
        </w:tc>
        <w:tc>
          <w:tcPr>
            <w:tcW w:w="1800" w:type="dxa"/>
            <w:vAlign w:val="center"/>
          </w:tcPr>
          <w:p w14:paraId="7F5ABB3C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86"/>
              <w:ind w:left="270" w:right="263"/>
              <w:jc w:val="center"/>
              <w:rPr>
                <w:rFonts w:asciiTheme="minorHAnsi" w:eastAsia="Arial" w:hAnsiTheme="minorHAnsi" w:cstheme="minorHAnsi"/>
                <w:color w:val="FF0000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color w:val="FF0000"/>
                <w:sz w:val="20"/>
                <w:szCs w:val="20"/>
              </w:rPr>
              <w:t>($203,000)</w:t>
            </w:r>
          </w:p>
        </w:tc>
        <w:tc>
          <w:tcPr>
            <w:tcW w:w="1380" w:type="dxa"/>
          </w:tcPr>
          <w:p w14:paraId="56CDDDDD" w14:textId="77777777" w:rsidR="00097BA5" w:rsidRPr="007C215F" w:rsidRDefault="00097BA5" w:rsidP="003A7A34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D776EAB" w14:textId="77777777" w:rsidR="003D4779" w:rsidRDefault="003D4779" w:rsidP="342FC4C5">
            <w:pPr>
              <w:widowControl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</w:p>
          <w:p w14:paraId="0B8AEB2B" w14:textId="77777777" w:rsidR="00097BA5" w:rsidRDefault="003D4779" w:rsidP="342FC4C5">
            <w:pPr>
              <w:widowControl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 w:rsidRPr="003D4779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R</w:t>
            </w:r>
          </w:p>
          <w:p w14:paraId="32C544DF" w14:textId="09DD5823" w:rsidR="003D4779" w:rsidRPr="003D4779" w:rsidRDefault="003D4779" w:rsidP="342FC4C5">
            <w:pPr>
              <w:widowControl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6345" w:type="dxa"/>
          </w:tcPr>
          <w:p w14:paraId="54EFF3D4" w14:textId="4D1F5E5D" w:rsidR="00AA53E5" w:rsidRPr="00AA53E5" w:rsidRDefault="00AA53E5" w:rsidP="003D4779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</w:p>
        </w:tc>
      </w:tr>
      <w:tr w:rsidR="00097BA5" w:rsidRPr="007C215F" w14:paraId="5C681112" w14:textId="77777777" w:rsidTr="342FC4C5">
        <w:trPr>
          <w:trHeight w:val="845"/>
        </w:trPr>
        <w:tc>
          <w:tcPr>
            <w:tcW w:w="893" w:type="dxa"/>
            <w:vAlign w:val="center"/>
          </w:tcPr>
          <w:p w14:paraId="41302B5D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86"/>
              <w:ind w:left="114" w:right="102"/>
              <w:jc w:val="center"/>
              <w:rPr>
                <w:rFonts w:asciiTheme="minorHAnsi" w:eastAsia="Arial" w:hAnsiTheme="minorHAnsi" w:cstheme="minorHAnsi"/>
                <w:spacing w:val="-2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SU-2</w:t>
            </w:r>
          </w:p>
        </w:tc>
        <w:tc>
          <w:tcPr>
            <w:tcW w:w="5742" w:type="dxa"/>
            <w:vAlign w:val="center"/>
          </w:tcPr>
          <w:p w14:paraId="6FFC6A45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86"/>
              <w:ind w:left="107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Revise energy performance requirement assumptions for renovations vs. new buildings/replacement from foundations up</w:t>
            </w:r>
          </w:p>
        </w:tc>
        <w:tc>
          <w:tcPr>
            <w:tcW w:w="1800" w:type="dxa"/>
            <w:vAlign w:val="center"/>
          </w:tcPr>
          <w:p w14:paraId="4185D0F4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86"/>
              <w:ind w:left="270" w:right="263"/>
              <w:jc w:val="center"/>
              <w:rPr>
                <w:rFonts w:asciiTheme="minorHAnsi" w:eastAsia="Arial" w:hAnsiTheme="minorHAnsi" w:cstheme="minorHAnsi"/>
                <w:spacing w:val="-2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Comment</w:t>
            </w:r>
          </w:p>
        </w:tc>
        <w:tc>
          <w:tcPr>
            <w:tcW w:w="1380" w:type="dxa"/>
          </w:tcPr>
          <w:p w14:paraId="45ADEC18" w14:textId="77777777" w:rsidR="00097BA5" w:rsidRPr="007C215F" w:rsidRDefault="00097BA5" w:rsidP="003A7A34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782E97B" w14:textId="3DD33F1F" w:rsidR="342FC4C5" w:rsidRDefault="342FC4C5" w:rsidP="342FC4C5">
            <w:pPr>
              <w:widowControl w:val="0"/>
              <w:rPr>
                <w:rFonts w:asciiTheme="minorHAnsi" w:eastAsia="Arial" w:hAnsiTheme="minorHAnsi" w:cstheme="minorBidi"/>
                <w:sz w:val="20"/>
                <w:szCs w:val="20"/>
              </w:rPr>
            </w:pPr>
          </w:p>
          <w:p w14:paraId="3C472B30" w14:textId="3B365EDE" w:rsidR="00097BA5" w:rsidRPr="003D4779" w:rsidRDefault="2477ED1F" w:rsidP="342FC4C5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 w:rsidRPr="003D4779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FSR</w:t>
            </w:r>
          </w:p>
        </w:tc>
        <w:tc>
          <w:tcPr>
            <w:tcW w:w="6345" w:type="dxa"/>
          </w:tcPr>
          <w:p w14:paraId="3932759C" w14:textId="6F0F79CA" w:rsidR="00097BA5" w:rsidRDefault="00097BA5" w:rsidP="6CD54398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Bidi"/>
                <w:sz w:val="20"/>
                <w:szCs w:val="20"/>
              </w:rPr>
            </w:pPr>
          </w:p>
          <w:p w14:paraId="46455B10" w14:textId="4EF9AC6C" w:rsidR="00097BA5" w:rsidRDefault="003D4779" w:rsidP="003D4779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Specific examples of how this recommendation may be applied to the design may be considered.</w:t>
            </w:r>
          </w:p>
          <w:p w14:paraId="11509B72" w14:textId="79261D77" w:rsidR="003D4779" w:rsidRPr="007C215F" w:rsidRDefault="003D4779" w:rsidP="003D4779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Bidi"/>
                <w:sz w:val="20"/>
                <w:szCs w:val="20"/>
              </w:rPr>
            </w:pPr>
          </w:p>
        </w:tc>
      </w:tr>
      <w:tr w:rsidR="00097BA5" w:rsidRPr="007C215F" w14:paraId="5547071B" w14:textId="77777777" w:rsidTr="342FC4C5">
        <w:trPr>
          <w:trHeight w:val="660"/>
        </w:trPr>
        <w:tc>
          <w:tcPr>
            <w:tcW w:w="893" w:type="dxa"/>
            <w:vAlign w:val="center"/>
          </w:tcPr>
          <w:p w14:paraId="1F63C345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86"/>
              <w:ind w:left="114" w:right="102"/>
              <w:jc w:val="center"/>
              <w:rPr>
                <w:rFonts w:asciiTheme="minorHAnsi" w:eastAsia="Arial" w:hAnsiTheme="minorHAnsi" w:cstheme="minorHAnsi"/>
                <w:spacing w:val="-2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lastRenderedPageBreak/>
              <w:t>SU-3</w:t>
            </w:r>
          </w:p>
        </w:tc>
        <w:tc>
          <w:tcPr>
            <w:tcW w:w="5742" w:type="dxa"/>
            <w:vAlign w:val="center"/>
          </w:tcPr>
          <w:p w14:paraId="5146FED7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86"/>
              <w:ind w:left="107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Install system inside existing windows to improve thermal protection</w:t>
            </w:r>
          </w:p>
        </w:tc>
        <w:tc>
          <w:tcPr>
            <w:tcW w:w="1800" w:type="dxa"/>
            <w:vAlign w:val="center"/>
          </w:tcPr>
          <w:p w14:paraId="2BAB509A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86"/>
              <w:ind w:left="270" w:right="263"/>
              <w:jc w:val="center"/>
              <w:rPr>
                <w:rFonts w:asciiTheme="minorHAnsi" w:eastAsia="Arial" w:hAnsiTheme="minorHAnsi" w:cstheme="minorHAnsi"/>
                <w:spacing w:val="-2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color w:val="FF0000"/>
                <w:sz w:val="20"/>
                <w:szCs w:val="20"/>
              </w:rPr>
              <w:t>($313,000)</w:t>
            </w:r>
          </w:p>
        </w:tc>
        <w:tc>
          <w:tcPr>
            <w:tcW w:w="1380" w:type="dxa"/>
          </w:tcPr>
          <w:p w14:paraId="663FFD42" w14:textId="77777777" w:rsidR="00097BA5" w:rsidRPr="007C215F" w:rsidRDefault="00097BA5" w:rsidP="003A7A34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1892DDA" w14:textId="4F8DF302" w:rsidR="00097BA5" w:rsidRPr="007C215F" w:rsidRDefault="00097BA5" w:rsidP="342FC4C5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sz w:val="20"/>
                <w:szCs w:val="20"/>
              </w:rPr>
            </w:pPr>
          </w:p>
          <w:p w14:paraId="50DE7039" w14:textId="6E8D89A6" w:rsidR="00097BA5" w:rsidRPr="007C215F" w:rsidRDefault="00097BA5" w:rsidP="342FC4C5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sz w:val="20"/>
                <w:szCs w:val="20"/>
              </w:rPr>
            </w:pPr>
          </w:p>
          <w:p w14:paraId="3FE3BA99" w14:textId="42C44AB3" w:rsidR="00097BA5" w:rsidRPr="001A3E15" w:rsidRDefault="46520310" w:rsidP="342FC4C5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 w:rsidRPr="001A3E15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FSR</w:t>
            </w:r>
          </w:p>
        </w:tc>
        <w:tc>
          <w:tcPr>
            <w:tcW w:w="6345" w:type="dxa"/>
          </w:tcPr>
          <w:p w14:paraId="408D0707" w14:textId="77777777" w:rsidR="001A3E15" w:rsidRDefault="001A3E15" w:rsidP="001A3E15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</w:p>
          <w:p w14:paraId="52279DB3" w14:textId="6F27CDFC" w:rsidR="001A3E15" w:rsidRDefault="001A3E15" w:rsidP="001A3E15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 xml:space="preserve">Additional information / analysis necessary to weigh the relative value of this recommendation. </w:t>
            </w:r>
          </w:p>
          <w:p w14:paraId="1E7A4F75" w14:textId="759ABF61" w:rsidR="00730938" w:rsidRPr="007C215F" w:rsidRDefault="00730938" w:rsidP="6CD54398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Bidi"/>
                <w:sz w:val="20"/>
                <w:szCs w:val="20"/>
              </w:rPr>
            </w:pPr>
          </w:p>
        </w:tc>
      </w:tr>
      <w:tr w:rsidR="00097BA5" w:rsidRPr="007C215F" w14:paraId="56B8BE3C" w14:textId="77777777" w:rsidTr="342FC4C5">
        <w:trPr>
          <w:trHeight w:val="651"/>
        </w:trPr>
        <w:tc>
          <w:tcPr>
            <w:tcW w:w="893" w:type="dxa"/>
            <w:vAlign w:val="center"/>
          </w:tcPr>
          <w:p w14:paraId="20E87B37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40"/>
              <w:ind w:left="107"/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SU-4</w:t>
            </w:r>
          </w:p>
        </w:tc>
        <w:tc>
          <w:tcPr>
            <w:tcW w:w="5742" w:type="dxa"/>
            <w:vAlign w:val="center"/>
          </w:tcPr>
          <w:p w14:paraId="11CBAFBF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86"/>
              <w:ind w:left="107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Eliminate PV panels. Install equipment to support PV by others.</w:t>
            </w:r>
          </w:p>
        </w:tc>
        <w:tc>
          <w:tcPr>
            <w:tcW w:w="1800" w:type="dxa"/>
            <w:vAlign w:val="center"/>
          </w:tcPr>
          <w:p w14:paraId="4E21DFCB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86"/>
              <w:ind w:left="270" w:right="263"/>
              <w:jc w:val="center"/>
              <w:rPr>
                <w:rFonts w:asciiTheme="minorHAnsi" w:eastAsia="Arial" w:hAnsiTheme="minorHAnsi" w:cstheme="minorHAnsi"/>
                <w:spacing w:val="-2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$6,367,000</w:t>
            </w:r>
          </w:p>
        </w:tc>
        <w:tc>
          <w:tcPr>
            <w:tcW w:w="1380" w:type="dxa"/>
          </w:tcPr>
          <w:p w14:paraId="04934B70" w14:textId="77777777" w:rsidR="00097BA5" w:rsidRPr="007C215F" w:rsidRDefault="00097BA5" w:rsidP="003A7A34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1C1AF40" w14:textId="313818B2" w:rsidR="00097BA5" w:rsidRPr="001A3E15" w:rsidRDefault="001A3E15" w:rsidP="64987334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FSR</w:t>
            </w:r>
          </w:p>
        </w:tc>
        <w:tc>
          <w:tcPr>
            <w:tcW w:w="6345" w:type="dxa"/>
          </w:tcPr>
          <w:p w14:paraId="0B02D400" w14:textId="65162020" w:rsidR="00097BA5" w:rsidRDefault="00097BA5" w:rsidP="6CD54398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Bidi"/>
                <w:sz w:val="20"/>
                <w:szCs w:val="20"/>
              </w:rPr>
            </w:pPr>
          </w:p>
          <w:p w14:paraId="6D10267C" w14:textId="37B11A76" w:rsidR="007E24C3" w:rsidRDefault="001A3E15" w:rsidP="6CD54398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 xml:space="preserve">Recommendation may be considered upon </w:t>
            </w:r>
            <w:r w:rsidR="007E24C3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 xml:space="preserve">AE </w:t>
            </w:r>
            <w:r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 xml:space="preserve">clarification of base </w:t>
            </w:r>
            <w:r w:rsidR="00C363CD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design for</w:t>
            </w:r>
            <w:r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 xml:space="preserve"> PV installation.  Base d</w:t>
            </w:r>
            <w:r w:rsidR="007E24C3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 xml:space="preserve">esign </w:t>
            </w:r>
            <w:r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must c</w:t>
            </w:r>
            <w:r w:rsidR="007E24C3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 xml:space="preserve">omply with energy EO and applicable sustainable requirements in the program.  </w:t>
            </w:r>
          </w:p>
          <w:p w14:paraId="1E6D007F" w14:textId="37C3C959" w:rsidR="001A3E15" w:rsidRPr="007E24C3" w:rsidRDefault="001A3E15" w:rsidP="6CD54398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</w:p>
        </w:tc>
      </w:tr>
      <w:tr w:rsidR="00097BA5" w:rsidRPr="007C215F" w14:paraId="6E263E50" w14:textId="77777777" w:rsidTr="342FC4C5">
        <w:trPr>
          <w:trHeight w:val="246"/>
        </w:trPr>
        <w:tc>
          <w:tcPr>
            <w:tcW w:w="17600" w:type="dxa"/>
            <w:gridSpan w:val="6"/>
            <w:shd w:val="clear" w:color="auto" w:fill="D9D9D9" w:themeFill="background1" w:themeFillShade="D9"/>
            <w:vAlign w:val="center"/>
          </w:tcPr>
          <w:p w14:paraId="0866E32F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38"/>
              <w:ind w:left="107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Miscellaneous Alternatives</w:t>
            </w:r>
          </w:p>
        </w:tc>
      </w:tr>
      <w:tr w:rsidR="00097BA5" w:rsidRPr="007C215F" w14:paraId="1FA95FE2" w14:textId="77777777" w:rsidTr="342FC4C5">
        <w:trPr>
          <w:trHeight w:val="480"/>
        </w:trPr>
        <w:tc>
          <w:tcPr>
            <w:tcW w:w="893" w:type="dxa"/>
            <w:vAlign w:val="center"/>
          </w:tcPr>
          <w:p w14:paraId="4C3184C3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40"/>
              <w:ind w:left="107"/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Misc-1</w:t>
            </w:r>
          </w:p>
        </w:tc>
        <w:tc>
          <w:tcPr>
            <w:tcW w:w="5742" w:type="dxa"/>
            <w:vAlign w:val="center"/>
          </w:tcPr>
          <w:p w14:paraId="22BF16DE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86"/>
              <w:ind w:left="107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Designate as an ancillary facility in lieu of essential facility</w:t>
            </w:r>
          </w:p>
        </w:tc>
        <w:tc>
          <w:tcPr>
            <w:tcW w:w="1800" w:type="dxa"/>
            <w:vAlign w:val="center"/>
          </w:tcPr>
          <w:p w14:paraId="17DCF6F3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86"/>
              <w:ind w:left="270" w:right="263"/>
              <w:jc w:val="center"/>
              <w:rPr>
                <w:rFonts w:asciiTheme="minorHAnsi" w:eastAsia="Arial" w:hAnsiTheme="minorHAnsi" w:cstheme="minorHAnsi"/>
                <w:spacing w:val="-2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$2,957,000</w:t>
            </w:r>
          </w:p>
        </w:tc>
        <w:tc>
          <w:tcPr>
            <w:tcW w:w="1380" w:type="dxa"/>
            <w:vAlign w:val="center"/>
          </w:tcPr>
          <w:p w14:paraId="12FA99E1" w14:textId="77777777" w:rsidR="00097BA5" w:rsidRPr="007C215F" w:rsidRDefault="00097BA5" w:rsidP="003A7A34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32EDF8CC" w14:textId="6DF396E5" w:rsidR="00097BA5" w:rsidRPr="001A3E15" w:rsidRDefault="5E4557DA" w:rsidP="342FC4C5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 w:rsidRPr="001A3E15"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45" w:type="dxa"/>
            <w:vAlign w:val="center"/>
          </w:tcPr>
          <w:p w14:paraId="6E6E7C74" w14:textId="42798AA9" w:rsidR="007E24C3" w:rsidRPr="007E24C3" w:rsidRDefault="007E24C3" w:rsidP="00C363CD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</w:p>
        </w:tc>
      </w:tr>
      <w:tr w:rsidR="00097BA5" w:rsidRPr="007C215F" w14:paraId="5F3B84C6" w14:textId="77777777" w:rsidTr="342FC4C5">
        <w:trPr>
          <w:trHeight w:val="435"/>
        </w:trPr>
        <w:tc>
          <w:tcPr>
            <w:tcW w:w="893" w:type="dxa"/>
            <w:vAlign w:val="center"/>
          </w:tcPr>
          <w:p w14:paraId="3FD030C0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40"/>
              <w:ind w:left="107"/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Misc-2</w:t>
            </w:r>
          </w:p>
        </w:tc>
        <w:tc>
          <w:tcPr>
            <w:tcW w:w="5742" w:type="dxa"/>
            <w:vAlign w:val="center"/>
          </w:tcPr>
          <w:p w14:paraId="30EB12D0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86"/>
              <w:ind w:left="107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Prefabricate modules for utility distribution in the building</w:t>
            </w:r>
          </w:p>
        </w:tc>
        <w:tc>
          <w:tcPr>
            <w:tcW w:w="1800" w:type="dxa"/>
            <w:vAlign w:val="center"/>
          </w:tcPr>
          <w:p w14:paraId="453D7FF7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86"/>
              <w:ind w:left="270" w:right="263"/>
              <w:jc w:val="center"/>
              <w:rPr>
                <w:rFonts w:asciiTheme="minorHAnsi" w:eastAsia="Arial" w:hAnsiTheme="minorHAnsi" w:cstheme="minorHAnsi"/>
                <w:spacing w:val="-2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$625,000</w:t>
            </w:r>
          </w:p>
        </w:tc>
        <w:tc>
          <w:tcPr>
            <w:tcW w:w="1380" w:type="dxa"/>
            <w:vAlign w:val="center"/>
          </w:tcPr>
          <w:p w14:paraId="63630EBB" w14:textId="77777777" w:rsidR="00097BA5" w:rsidRPr="007C215F" w:rsidRDefault="00097BA5" w:rsidP="003A7A34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6A38FA44" w14:textId="5AD78425" w:rsidR="00097BA5" w:rsidRPr="001A3E15" w:rsidRDefault="00C363CD" w:rsidP="342FC4C5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45" w:type="dxa"/>
            <w:vAlign w:val="center"/>
          </w:tcPr>
          <w:p w14:paraId="26E5F6D8" w14:textId="688EBFC4" w:rsidR="007E24C3" w:rsidRPr="007E24C3" w:rsidRDefault="007E24C3" w:rsidP="00C363CD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</w:p>
        </w:tc>
      </w:tr>
      <w:tr w:rsidR="00097BA5" w:rsidRPr="007C215F" w14:paraId="45FA7349" w14:textId="77777777" w:rsidTr="342FC4C5">
        <w:trPr>
          <w:trHeight w:val="561"/>
        </w:trPr>
        <w:tc>
          <w:tcPr>
            <w:tcW w:w="893" w:type="dxa"/>
            <w:vAlign w:val="center"/>
          </w:tcPr>
          <w:p w14:paraId="096184A3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40"/>
              <w:ind w:left="107"/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Misc-3</w:t>
            </w:r>
          </w:p>
        </w:tc>
        <w:tc>
          <w:tcPr>
            <w:tcW w:w="5742" w:type="dxa"/>
            <w:vAlign w:val="center"/>
          </w:tcPr>
          <w:p w14:paraId="7D2A197C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86"/>
              <w:ind w:left="107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Remove all occupancy of Building 81 and 81AC during construction</w:t>
            </w:r>
          </w:p>
        </w:tc>
        <w:tc>
          <w:tcPr>
            <w:tcW w:w="1800" w:type="dxa"/>
            <w:vAlign w:val="center"/>
          </w:tcPr>
          <w:p w14:paraId="532093B2" w14:textId="77777777" w:rsidR="00097BA5" w:rsidRPr="007C215F" w:rsidRDefault="00097BA5" w:rsidP="003A7A34">
            <w:pPr>
              <w:widowControl w:val="0"/>
              <w:autoSpaceDE w:val="0"/>
              <w:autoSpaceDN w:val="0"/>
              <w:spacing w:before="86"/>
              <w:ind w:left="270" w:right="263"/>
              <w:jc w:val="center"/>
              <w:rPr>
                <w:rFonts w:asciiTheme="minorHAnsi" w:eastAsia="Arial" w:hAnsiTheme="minorHAnsi" w:cstheme="minorHAnsi"/>
                <w:spacing w:val="-2"/>
                <w:sz w:val="20"/>
                <w:szCs w:val="20"/>
              </w:rPr>
            </w:pPr>
            <w:r w:rsidRPr="007C215F">
              <w:rPr>
                <w:rFonts w:asciiTheme="minorHAnsi" w:eastAsia="Arial" w:hAnsiTheme="minorHAnsi" w:cstheme="minorHAnsi"/>
                <w:sz w:val="20"/>
                <w:szCs w:val="20"/>
              </w:rPr>
              <w:t>Comment</w:t>
            </w:r>
          </w:p>
        </w:tc>
        <w:tc>
          <w:tcPr>
            <w:tcW w:w="1380" w:type="dxa"/>
            <w:vAlign w:val="center"/>
          </w:tcPr>
          <w:p w14:paraId="23CEF200" w14:textId="77777777" w:rsidR="00097BA5" w:rsidRPr="007C215F" w:rsidRDefault="00097BA5" w:rsidP="003A7A34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526B7C6" w14:textId="186345D7" w:rsidR="00097BA5" w:rsidRPr="001A3E15" w:rsidRDefault="00C363CD" w:rsidP="342FC4C5">
            <w:pPr>
              <w:widowControl w:val="0"/>
              <w:autoSpaceDE w:val="0"/>
              <w:autoSpaceDN w:val="0"/>
              <w:jc w:val="center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  <w:r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45" w:type="dxa"/>
            <w:vAlign w:val="center"/>
          </w:tcPr>
          <w:p w14:paraId="49651599" w14:textId="05061F88" w:rsidR="00730938" w:rsidRPr="00C363CD" w:rsidRDefault="00730938" w:rsidP="00C363CD">
            <w:pPr>
              <w:widowControl w:val="0"/>
              <w:autoSpaceDE w:val="0"/>
              <w:autoSpaceDN w:val="0"/>
              <w:rPr>
                <w:rFonts w:asciiTheme="minorHAnsi" w:eastAsia="Arial" w:hAnsiTheme="minorHAnsi" w:cstheme="minorBidi"/>
                <w:b/>
                <w:bCs/>
                <w:sz w:val="20"/>
                <w:szCs w:val="20"/>
              </w:rPr>
            </w:pPr>
          </w:p>
        </w:tc>
      </w:tr>
    </w:tbl>
    <w:p w14:paraId="34259628" w14:textId="77777777" w:rsidR="00097BA5" w:rsidRPr="007C215F" w:rsidRDefault="00097BA5" w:rsidP="00097BA5">
      <w:pPr>
        <w:spacing w:before="240"/>
        <w:rPr>
          <w:rFonts w:asciiTheme="minorHAnsi" w:hAnsiTheme="minorHAnsi" w:cstheme="minorHAnsi"/>
          <w:b/>
          <w:sz w:val="20"/>
          <w:szCs w:val="20"/>
        </w:rPr>
        <w:sectPr w:rsidR="00097BA5" w:rsidRPr="007C215F" w:rsidSect="00E23095">
          <w:headerReference w:type="default" r:id="rId12"/>
          <w:footerReference w:type="default" r:id="rId13"/>
          <w:pgSz w:w="20160" w:h="12240" w:orient="landscape" w:code="5"/>
          <w:pgMar w:top="1814" w:right="8640" w:bottom="1786" w:left="1440" w:header="720" w:footer="720" w:gutter="0"/>
          <w:cols w:space="720"/>
          <w:docGrid w:linePitch="360"/>
        </w:sectPr>
      </w:pPr>
    </w:p>
    <w:p w14:paraId="54EDA66F" w14:textId="77777777" w:rsidR="009D0662" w:rsidRDefault="009D0662"/>
    <w:sectPr w:rsidR="009D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DEA82" w14:textId="77777777" w:rsidR="00E243EF" w:rsidRDefault="008F6116">
      <w:r>
        <w:separator/>
      </w:r>
    </w:p>
  </w:endnote>
  <w:endnote w:type="continuationSeparator" w:id="0">
    <w:p w14:paraId="33C636DC" w14:textId="77777777" w:rsidR="00E243EF" w:rsidRDefault="008F6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0FF60" w14:textId="598830CA" w:rsidR="00C54E76" w:rsidRDefault="008F6116" w:rsidP="00864D3A">
    <w:pPr>
      <w:pStyle w:val="HDRFooter"/>
      <w:tabs>
        <w:tab w:val="clear" w:pos="4680"/>
        <w:tab w:val="clear" w:pos="9360"/>
        <w:tab w:val="right" w:pos="12960"/>
      </w:tabs>
      <w:rPr>
        <w:rFonts w:asciiTheme="minorHAnsi" w:hAnsiTheme="minorHAnsi" w:cstheme="minorHAnsi"/>
        <w:noProof/>
        <w:sz w:val="18"/>
        <w:szCs w:val="24"/>
      </w:rPr>
    </w:pPr>
    <w:r w:rsidRPr="00CD586B">
      <w:rPr>
        <w:rFonts w:asciiTheme="minorHAnsi" w:hAnsiTheme="minorHAnsi" w:cstheme="minorHAnsi"/>
        <w:noProof/>
        <w:sz w:val="18"/>
        <w:szCs w:val="24"/>
      </w:rPr>
      <w:t>American Lake Medical Center</w:t>
    </w:r>
    <w:r>
      <w:rPr>
        <w:rFonts w:asciiTheme="minorHAnsi" w:hAnsiTheme="minorHAnsi" w:cstheme="minorHAnsi"/>
        <w:noProof/>
        <w:sz w:val="18"/>
        <w:szCs w:val="24"/>
      </w:rPr>
      <w:t xml:space="preserve"> </w:t>
    </w:r>
    <w:r w:rsidRPr="00CD586B">
      <w:rPr>
        <w:rFonts w:asciiTheme="minorHAnsi" w:hAnsiTheme="minorHAnsi" w:cstheme="minorHAnsi"/>
        <w:noProof/>
        <w:sz w:val="18"/>
        <w:szCs w:val="24"/>
      </w:rPr>
      <w:t>Phase 3 Seismic Corrections</w:t>
    </w:r>
  </w:p>
  <w:p w14:paraId="7231D66C" w14:textId="77777777" w:rsidR="00C54E76" w:rsidRPr="00864D3A" w:rsidRDefault="008F6116" w:rsidP="00864D3A">
    <w:pPr>
      <w:pStyle w:val="HDRFooter"/>
      <w:tabs>
        <w:tab w:val="clear" w:pos="4680"/>
        <w:tab w:val="clear" w:pos="9360"/>
        <w:tab w:val="right" w:pos="12960"/>
      </w:tabs>
      <w:rPr>
        <w:rFonts w:asciiTheme="minorHAnsi" w:hAnsiTheme="minorHAnsi" w:cstheme="minorHAnsi"/>
        <w:noProof/>
        <w:sz w:val="18"/>
        <w:szCs w:val="24"/>
      </w:rPr>
    </w:pPr>
    <w:r w:rsidRPr="00CD586B">
      <w:rPr>
        <w:rFonts w:asciiTheme="minorHAnsi" w:hAnsiTheme="minorHAnsi" w:cstheme="minorHAnsi"/>
        <w:noProof/>
        <w:sz w:val="18"/>
        <w:szCs w:val="24"/>
      </w:rPr>
      <w:t>Building 81/81AC</w:t>
    </w:r>
    <w:r w:rsidRPr="00864D3A">
      <w:rPr>
        <w:rFonts w:asciiTheme="minorHAnsi" w:hAnsiTheme="minorHAnsi" w:cstheme="minorHAnsi"/>
        <w:noProof/>
        <w:sz w:val="18"/>
        <w:szCs w:val="24"/>
      </w:rPr>
      <w:tab/>
    </w:r>
    <w:r>
      <w:rPr>
        <w:rFonts w:asciiTheme="minorHAnsi" w:hAnsiTheme="minorHAnsi" w:cstheme="minorHAnsi"/>
        <w:noProof/>
        <w:sz w:val="18"/>
        <w:szCs w:val="24"/>
      </w:rPr>
      <w:t>Implementation</w:t>
    </w:r>
    <w:r w:rsidRPr="00864D3A">
      <w:rPr>
        <w:rFonts w:asciiTheme="minorHAnsi" w:hAnsiTheme="minorHAnsi" w:cstheme="minorHAnsi"/>
        <w:noProof/>
        <w:sz w:val="18"/>
        <w:szCs w:val="24"/>
      </w:rPr>
      <w:t xml:space="preserve"> - </w:t>
    </w:r>
    <w:r w:rsidRPr="00864D3A">
      <w:rPr>
        <w:rFonts w:asciiTheme="minorHAnsi" w:hAnsiTheme="minorHAnsi" w:cstheme="minorHAnsi"/>
        <w:noProof/>
        <w:sz w:val="18"/>
        <w:szCs w:val="24"/>
      </w:rPr>
      <w:fldChar w:fldCharType="begin"/>
    </w:r>
    <w:r w:rsidRPr="00864D3A">
      <w:rPr>
        <w:rFonts w:asciiTheme="minorHAnsi" w:hAnsiTheme="minorHAnsi" w:cstheme="minorHAnsi"/>
        <w:noProof/>
        <w:sz w:val="18"/>
        <w:szCs w:val="24"/>
      </w:rPr>
      <w:instrText xml:space="preserve"> PAGE   \* MERGEFORMAT </w:instrText>
    </w:r>
    <w:r w:rsidRPr="00864D3A">
      <w:rPr>
        <w:rFonts w:asciiTheme="minorHAnsi" w:hAnsiTheme="minorHAnsi" w:cstheme="minorHAnsi"/>
        <w:noProof/>
        <w:sz w:val="18"/>
        <w:szCs w:val="24"/>
      </w:rPr>
      <w:fldChar w:fldCharType="separate"/>
    </w:r>
    <w:r w:rsidRPr="00864D3A">
      <w:rPr>
        <w:rFonts w:asciiTheme="minorHAnsi" w:hAnsiTheme="minorHAnsi" w:cstheme="minorHAnsi"/>
        <w:noProof/>
        <w:sz w:val="18"/>
        <w:szCs w:val="24"/>
      </w:rPr>
      <w:t>16</w:t>
    </w:r>
    <w:r w:rsidRPr="00864D3A">
      <w:rPr>
        <w:rFonts w:asciiTheme="minorHAnsi" w:hAnsiTheme="minorHAnsi" w:cstheme="minorHAnsi"/>
        <w:noProof/>
        <w:sz w:val="18"/>
        <w:szCs w:val="24"/>
      </w:rPr>
      <w:fldChar w:fldCharType="end"/>
    </w:r>
    <w:r w:rsidRPr="00864D3A">
      <w:rPr>
        <w:rFonts w:asciiTheme="minorHAnsi" w:hAnsiTheme="minorHAnsi" w:cstheme="minorHAnsi"/>
        <w:noProof/>
        <w:sz w:val="18"/>
        <w:szCs w:val="24"/>
      </w:rPr>
      <w:t xml:space="preserve"> </w:t>
    </w:r>
    <w:r w:rsidRPr="00864D3A">
      <w:rPr>
        <w:rFonts w:asciiTheme="minorHAnsi" w:hAnsiTheme="minorHAnsi" w:cstheme="minorHAnsi"/>
        <w:noProof/>
        <w:sz w:val="18"/>
        <w:szCs w:val="24"/>
      </w:rPr>
      <w:br/>
      <w:t>VE Study Report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DCE5A" w14:textId="2867C55F" w:rsidR="00C54E76" w:rsidRDefault="008F6116" w:rsidP="00C54E76">
    <w:pPr>
      <w:pStyle w:val="HDRFooter"/>
      <w:tabs>
        <w:tab w:val="clear" w:pos="4680"/>
        <w:tab w:val="clear" w:pos="9360"/>
        <w:tab w:val="right" w:pos="12960"/>
      </w:tabs>
      <w:rPr>
        <w:rFonts w:asciiTheme="minorHAnsi" w:hAnsiTheme="minorHAnsi" w:cstheme="minorHAnsi"/>
        <w:noProof/>
        <w:sz w:val="18"/>
        <w:szCs w:val="24"/>
      </w:rPr>
    </w:pPr>
    <w:r w:rsidRPr="00CD586B">
      <w:rPr>
        <w:rFonts w:asciiTheme="minorHAnsi" w:hAnsiTheme="minorHAnsi" w:cstheme="minorHAnsi"/>
        <w:noProof/>
        <w:sz w:val="18"/>
        <w:szCs w:val="24"/>
      </w:rPr>
      <w:t>American Lake Medical Center</w:t>
    </w:r>
    <w:r>
      <w:rPr>
        <w:rFonts w:asciiTheme="minorHAnsi" w:hAnsiTheme="minorHAnsi" w:cstheme="minorHAnsi"/>
        <w:noProof/>
        <w:sz w:val="18"/>
        <w:szCs w:val="24"/>
      </w:rPr>
      <w:t xml:space="preserve"> </w:t>
    </w:r>
    <w:r w:rsidRPr="00CD586B">
      <w:rPr>
        <w:rFonts w:asciiTheme="minorHAnsi" w:hAnsiTheme="minorHAnsi" w:cstheme="minorHAnsi"/>
        <w:noProof/>
        <w:sz w:val="18"/>
        <w:szCs w:val="24"/>
      </w:rPr>
      <w:t>Phase 3 Seismic Corrections</w:t>
    </w:r>
  </w:p>
  <w:p w14:paraId="61F22C15" w14:textId="77777777" w:rsidR="00293AC3" w:rsidRPr="005E7EF5" w:rsidRDefault="008F6116" w:rsidP="00C54E76">
    <w:pPr>
      <w:pStyle w:val="HDRFooter"/>
      <w:tabs>
        <w:tab w:val="clear" w:pos="4680"/>
        <w:tab w:val="clear" w:pos="9360"/>
        <w:tab w:val="right" w:pos="16920"/>
      </w:tabs>
      <w:ind w:right="-6840"/>
      <w:rPr>
        <w:rFonts w:asciiTheme="minorHAnsi" w:hAnsiTheme="minorHAnsi" w:cstheme="minorHAnsi"/>
        <w:noProof/>
        <w:sz w:val="18"/>
        <w:szCs w:val="24"/>
      </w:rPr>
    </w:pPr>
    <w:r w:rsidRPr="00CD586B">
      <w:rPr>
        <w:rFonts w:asciiTheme="minorHAnsi" w:hAnsiTheme="minorHAnsi" w:cstheme="minorHAnsi"/>
        <w:noProof/>
        <w:sz w:val="18"/>
        <w:szCs w:val="24"/>
      </w:rPr>
      <w:t>Building 81/81AC</w:t>
    </w:r>
    <w:r w:rsidRPr="005E7EF5">
      <w:rPr>
        <w:rFonts w:asciiTheme="minorHAnsi" w:hAnsiTheme="minorHAnsi" w:cstheme="minorHAnsi"/>
        <w:noProof/>
        <w:sz w:val="18"/>
        <w:szCs w:val="24"/>
      </w:rPr>
      <w:tab/>
      <w:t xml:space="preserve">Implementation - </w:t>
    </w:r>
    <w:r w:rsidRPr="005E7EF5">
      <w:rPr>
        <w:rFonts w:asciiTheme="minorHAnsi" w:hAnsiTheme="minorHAnsi" w:cstheme="minorHAnsi"/>
        <w:noProof/>
        <w:sz w:val="18"/>
        <w:szCs w:val="24"/>
      </w:rPr>
      <w:fldChar w:fldCharType="begin"/>
    </w:r>
    <w:r w:rsidRPr="005E7EF5">
      <w:rPr>
        <w:rFonts w:asciiTheme="minorHAnsi" w:hAnsiTheme="minorHAnsi" w:cstheme="minorHAnsi"/>
        <w:noProof/>
        <w:sz w:val="18"/>
        <w:szCs w:val="24"/>
      </w:rPr>
      <w:instrText xml:space="preserve"> PAGE   \* MERGEFORMAT </w:instrText>
    </w:r>
    <w:r w:rsidRPr="005E7EF5">
      <w:rPr>
        <w:rFonts w:asciiTheme="minorHAnsi" w:hAnsiTheme="minorHAnsi" w:cstheme="minorHAnsi"/>
        <w:noProof/>
        <w:sz w:val="18"/>
        <w:szCs w:val="24"/>
      </w:rPr>
      <w:fldChar w:fldCharType="separate"/>
    </w:r>
    <w:r w:rsidRPr="005E7EF5">
      <w:rPr>
        <w:rFonts w:asciiTheme="minorHAnsi" w:hAnsiTheme="minorHAnsi" w:cstheme="minorHAnsi"/>
        <w:noProof/>
        <w:sz w:val="18"/>
        <w:szCs w:val="24"/>
      </w:rPr>
      <w:t>51</w:t>
    </w:r>
    <w:r w:rsidRPr="005E7EF5">
      <w:rPr>
        <w:rFonts w:asciiTheme="minorHAnsi" w:hAnsiTheme="minorHAnsi" w:cstheme="minorHAnsi"/>
        <w:noProof/>
        <w:sz w:val="18"/>
        <w:szCs w:val="24"/>
      </w:rPr>
      <w:fldChar w:fldCharType="end"/>
    </w:r>
    <w:r w:rsidRPr="005E7EF5">
      <w:rPr>
        <w:rFonts w:asciiTheme="minorHAnsi" w:hAnsiTheme="minorHAnsi" w:cstheme="minorHAnsi"/>
        <w:noProof/>
        <w:sz w:val="18"/>
        <w:szCs w:val="24"/>
      </w:rPr>
      <w:t xml:space="preserve"> </w:t>
    </w:r>
    <w:r w:rsidRPr="005E7EF5">
      <w:rPr>
        <w:rFonts w:asciiTheme="minorHAnsi" w:hAnsiTheme="minorHAnsi" w:cstheme="minorHAnsi"/>
        <w:noProof/>
        <w:sz w:val="18"/>
        <w:szCs w:val="24"/>
      </w:rPr>
      <w:br/>
      <w:t>VE Study Report</w:t>
    </w:r>
  </w:p>
  <w:p w14:paraId="22921638" w14:textId="77777777" w:rsidR="00293AC3" w:rsidRPr="00E50BD2" w:rsidRDefault="008F6116" w:rsidP="00E50BD2">
    <w:pPr>
      <w:pStyle w:val="HDRFooter"/>
      <w:tabs>
        <w:tab w:val="clear" w:pos="4680"/>
        <w:tab w:val="clear" w:pos="9360"/>
        <w:tab w:val="right" w:pos="12960"/>
      </w:tabs>
      <w:rPr>
        <w:sz w:val="22"/>
      </w:rPr>
    </w:pPr>
    <w:r w:rsidRPr="00F271A5">
      <w:rPr>
        <w:noProof/>
        <w:sz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DBF12" w14:textId="77777777" w:rsidR="00E243EF" w:rsidRDefault="008F6116">
      <w:r>
        <w:separator/>
      </w:r>
    </w:p>
  </w:footnote>
  <w:footnote w:type="continuationSeparator" w:id="0">
    <w:p w14:paraId="23ADF859" w14:textId="77777777" w:rsidR="00E243EF" w:rsidRDefault="008F6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E3FD2" w14:textId="77777777" w:rsidR="00293AC3" w:rsidRPr="00610643" w:rsidRDefault="008F6116" w:rsidP="00610643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2960"/>
      </w:tabs>
      <w:spacing w:after="120"/>
    </w:pPr>
    <w:r>
      <w:rPr>
        <w:noProof/>
      </w:rPr>
      <w:drawing>
        <wp:inline distT="0" distB="0" distL="0" distR="0" wp14:anchorId="7FD4410E" wp14:editId="0CD0BD56">
          <wp:extent cx="1456660" cy="347318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8368" cy="3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inline distT="0" distB="0" distL="0" distR="0" wp14:anchorId="3EFC3A79" wp14:editId="6D5C1091">
          <wp:extent cx="467833" cy="372681"/>
          <wp:effectExtent l="0" t="0" r="8890" b="889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9662" cy="4219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</w:t>
    </w:r>
    <w:r>
      <w:rPr>
        <w:noProof/>
      </w:rPr>
      <w:drawing>
        <wp:inline distT="0" distB="0" distL="0" distR="0" wp14:anchorId="7FF477FE" wp14:editId="60AC4C13">
          <wp:extent cx="457200" cy="25244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24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6920" w:type="dxa"/>
      <w:tblCellMar>
        <w:top w:w="15" w:type="dxa"/>
        <w:bottom w:w="15" w:type="dxa"/>
      </w:tblCellMar>
      <w:tblLook w:val="04A0" w:firstRow="1" w:lastRow="0" w:firstColumn="1" w:lastColumn="0" w:noHBand="0" w:noVBand="1"/>
    </w:tblPr>
    <w:tblGrid>
      <w:gridCol w:w="8860"/>
      <w:gridCol w:w="8060"/>
    </w:tblGrid>
    <w:tr w:rsidR="00293AC3" w:rsidRPr="00455028" w14:paraId="0D15F600" w14:textId="77777777" w:rsidTr="00610643">
      <w:trPr>
        <w:trHeight w:val="300"/>
      </w:trPr>
      <w:tc>
        <w:tcPr>
          <w:tcW w:w="8860" w:type="dxa"/>
          <w:vMerge w:val="restart"/>
          <w:shd w:val="clear" w:color="000000" w:fill="FFFFFF"/>
          <w:vAlign w:val="center"/>
          <w:hideMark/>
        </w:tcPr>
        <w:p w14:paraId="63950443" w14:textId="7A884069" w:rsidR="00293AC3" w:rsidRPr="00455028" w:rsidRDefault="008F6116" w:rsidP="00580AEF">
          <w:pPr>
            <w:rPr>
              <w:rFonts w:asciiTheme="minorHAnsi" w:eastAsia="Times New Roman" w:hAnsiTheme="minorHAnsi" w:cstheme="minorHAnsi"/>
              <w:b/>
              <w:bCs/>
              <w:color w:val="000000"/>
            </w:rPr>
          </w:pPr>
          <w:r>
            <w:rPr>
              <w:rFonts w:asciiTheme="minorHAnsi" w:eastAsia="Times New Roman" w:hAnsiTheme="minorHAnsi" w:cstheme="minorHAnsi"/>
              <w:b/>
              <w:bCs/>
              <w:color w:val="000000"/>
            </w:rPr>
            <w:t>American Lake</w:t>
          </w:r>
          <w:r w:rsidRPr="00455028">
            <w:rPr>
              <w:rFonts w:asciiTheme="minorHAnsi" w:eastAsia="Times New Roman" w:hAnsiTheme="minorHAnsi" w:cstheme="minorHAnsi"/>
              <w:b/>
              <w:bCs/>
              <w:color w:val="000000"/>
            </w:rPr>
            <w:t xml:space="preserve"> Medical Center</w:t>
          </w:r>
          <w:r w:rsidRPr="00455028">
            <w:rPr>
              <w:rFonts w:asciiTheme="minorHAnsi" w:eastAsia="Times New Roman" w:hAnsiTheme="minorHAnsi" w:cstheme="minorHAnsi"/>
              <w:b/>
              <w:bCs/>
              <w:color w:val="000000"/>
            </w:rPr>
            <w:br/>
            <w:t>Value Engineering Study Alternative Response Form</w:t>
          </w:r>
        </w:p>
      </w:tc>
      <w:tc>
        <w:tcPr>
          <w:tcW w:w="8060" w:type="dxa"/>
          <w:shd w:val="clear" w:color="000000" w:fill="FFFFFF"/>
          <w:vAlign w:val="bottom"/>
          <w:hideMark/>
        </w:tcPr>
        <w:p w14:paraId="66D178D8" w14:textId="77777777" w:rsidR="00293AC3" w:rsidRPr="00455028" w:rsidRDefault="008F6116" w:rsidP="00580AEF">
          <w:pPr>
            <w:jc w:val="right"/>
            <w:rPr>
              <w:rFonts w:asciiTheme="minorHAnsi" w:eastAsia="Times New Roman" w:hAnsiTheme="minorHAnsi" w:cstheme="minorHAnsi"/>
              <w:color w:val="000000"/>
            </w:rPr>
          </w:pPr>
          <w:r w:rsidRPr="00455028">
            <w:rPr>
              <w:rFonts w:asciiTheme="minorHAnsi" w:eastAsia="Times New Roman" w:hAnsiTheme="minorHAnsi" w:cstheme="minorHAnsi"/>
              <w:color w:val="000000"/>
            </w:rPr>
            <w:t>(A) Accept</w:t>
          </w:r>
        </w:p>
      </w:tc>
    </w:tr>
    <w:tr w:rsidR="00293AC3" w:rsidRPr="00455028" w14:paraId="02669B24" w14:textId="77777777" w:rsidTr="00610643">
      <w:trPr>
        <w:trHeight w:val="300"/>
      </w:trPr>
      <w:tc>
        <w:tcPr>
          <w:tcW w:w="8860" w:type="dxa"/>
          <w:vMerge/>
          <w:vAlign w:val="center"/>
          <w:hideMark/>
        </w:tcPr>
        <w:p w14:paraId="1E8B1753" w14:textId="77777777" w:rsidR="00293AC3" w:rsidRPr="00455028" w:rsidRDefault="00AD0341" w:rsidP="00580AEF">
          <w:pPr>
            <w:rPr>
              <w:rFonts w:asciiTheme="minorHAnsi" w:eastAsia="Times New Roman" w:hAnsiTheme="minorHAnsi" w:cstheme="minorHAnsi"/>
              <w:b/>
              <w:bCs/>
              <w:color w:val="000000"/>
            </w:rPr>
          </w:pPr>
        </w:p>
      </w:tc>
      <w:tc>
        <w:tcPr>
          <w:tcW w:w="8060" w:type="dxa"/>
          <w:shd w:val="clear" w:color="000000" w:fill="FFFFFF"/>
          <w:vAlign w:val="bottom"/>
          <w:hideMark/>
        </w:tcPr>
        <w:p w14:paraId="590A7CE7" w14:textId="77777777" w:rsidR="00293AC3" w:rsidRPr="00455028" w:rsidRDefault="008F6116" w:rsidP="00580AEF">
          <w:pPr>
            <w:jc w:val="right"/>
            <w:rPr>
              <w:rFonts w:asciiTheme="minorHAnsi" w:eastAsia="Times New Roman" w:hAnsiTheme="minorHAnsi" w:cstheme="minorHAnsi"/>
              <w:color w:val="000000"/>
            </w:rPr>
          </w:pPr>
          <w:r w:rsidRPr="00455028">
            <w:rPr>
              <w:rFonts w:asciiTheme="minorHAnsi" w:eastAsia="Times New Roman" w:hAnsiTheme="minorHAnsi" w:cstheme="minorHAnsi"/>
              <w:color w:val="000000"/>
            </w:rPr>
            <w:t xml:space="preserve">(PA) Partially Accept </w:t>
          </w:r>
        </w:p>
      </w:tc>
    </w:tr>
    <w:tr w:rsidR="00293AC3" w:rsidRPr="00455028" w14:paraId="2F0534A8" w14:textId="77777777" w:rsidTr="00610643">
      <w:trPr>
        <w:trHeight w:val="285"/>
      </w:trPr>
      <w:tc>
        <w:tcPr>
          <w:tcW w:w="8860" w:type="dxa"/>
          <w:vMerge/>
          <w:vAlign w:val="center"/>
          <w:hideMark/>
        </w:tcPr>
        <w:p w14:paraId="355A52CD" w14:textId="77777777" w:rsidR="00293AC3" w:rsidRPr="00455028" w:rsidRDefault="00AD0341" w:rsidP="00580AEF">
          <w:pPr>
            <w:rPr>
              <w:rFonts w:asciiTheme="minorHAnsi" w:eastAsia="Times New Roman" w:hAnsiTheme="minorHAnsi" w:cstheme="minorHAnsi"/>
              <w:b/>
              <w:bCs/>
              <w:color w:val="000000"/>
            </w:rPr>
          </w:pPr>
        </w:p>
      </w:tc>
      <w:tc>
        <w:tcPr>
          <w:tcW w:w="8060" w:type="dxa"/>
          <w:shd w:val="clear" w:color="000000" w:fill="FFFFFF"/>
          <w:vAlign w:val="bottom"/>
          <w:hideMark/>
        </w:tcPr>
        <w:p w14:paraId="65274815" w14:textId="77777777" w:rsidR="00293AC3" w:rsidRPr="00455028" w:rsidRDefault="008F6116" w:rsidP="00580AEF">
          <w:pPr>
            <w:jc w:val="right"/>
            <w:rPr>
              <w:rFonts w:asciiTheme="minorHAnsi" w:eastAsia="Times New Roman" w:hAnsiTheme="minorHAnsi" w:cstheme="minorHAnsi"/>
              <w:color w:val="000000"/>
            </w:rPr>
          </w:pPr>
          <w:r w:rsidRPr="00455028">
            <w:rPr>
              <w:rFonts w:asciiTheme="minorHAnsi" w:eastAsia="Times New Roman" w:hAnsiTheme="minorHAnsi" w:cstheme="minorHAnsi"/>
              <w:color w:val="000000"/>
            </w:rPr>
            <w:t xml:space="preserve">(FS) Further Study </w:t>
          </w:r>
        </w:p>
      </w:tc>
    </w:tr>
    <w:tr w:rsidR="00293AC3" w:rsidRPr="00455028" w14:paraId="347BE4B5" w14:textId="77777777" w:rsidTr="00610643">
      <w:trPr>
        <w:trHeight w:val="285"/>
      </w:trPr>
      <w:tc>
        <w:tcPr>
          <w:tcW w:w="8860" w:type="dxa"/>
          <w:vMerge/>
          <w:vAlign w:val="center"/>
          <w:hideMark/>
        </w:tcPr>
        <w:p w14:paraId="75C1E180" w14:textId="77777777" w:rsidR="00293AC3" w:rsidRPr="00455028" w:rsidRDefault="00AD0341" w:rsidP="00580AEF">
          <w:pPr>
            <w:rPr>
              <w:rFonts w:asciiTheme="minorHAnsi" w:eastAsia="Times New Roman" w:hAnsiTheme="minorHAnsi" w:cstheme="minorHAnsi"/>
              <w:b/>
              <w:bCs/>
              <w:color w:val="000000"/>
            </w:rPr>
          </w:pPr>
        </w:p>
      </w:tc>
      <w:tc>
        <w:tcPr>
          <w:tcW w:w="8060" w:type="dxa"/>
          <w:shd w:val="clear" w:color="000000" w:fill="FFFFFF"/>
          <w:vAlign w:val="bottom"/>
          <w:hideMark/>
        </w:tcPr>
        <w:p w14:paraId="29F4EEDA" w14:textId="77777777" w:rsidR="00293AC3" w:rsidRPr="00455028" w:rsidRDefault="008F6116" w:rsidP="00580AEF">
          <w:pPr>
            <w:jc w:val="right"/>
            <w:rPr>
              <w:rFonts w:asciiTheme="minorHAnsi" w:eastAsia="Times New Roman" w:hAnsiTheme="minorHAnsi" w:cstheme="minorHAnsi"/>
              <w:color w:val="000000"/>
            </w:rPr>
          </w:pPr>
          <w:r w:rsidRPr="00455028">
            <w:rPr>
              <w:rFonts w:asciiTheme="minorHAnsi" w:eastAsia="Times New Roman" w:hAnsiTheme="minorHAnsi" w:cstheme="minorHAnsi"/>
              <w:color w:val="000000"/>
            </w:rPr>
            <w:t xml:space="preserve">(R) Reject </w:t>
          </w:r>
        </w:p>
      </w:tc>
    </w:tr>
  </w:tbl>
  <w:p w14:paraId="1001C07C" w14:textId="77777777" w:rsidR="00293AC3" w:rsidRPr="00CA42D6" w:rsidRDefault="00AD0341" w:rsidP="00CA42D6">
    <w:pPr>
      <w:pStyle w:val="Header"/>
      <w:tabs>
        <w:tab w:val="left" w:pos="2580"/>
        <w:tab w:val="left" w:pos="2985"/>
      </w:tabs>
      <w:spacing w:after="60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C0459"/>
    <w:multiLevelType w:val="hybridMultilevel"/>
    <w:tmpl w:val="FB769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9BF56"/>
    <w:multiLevelType w:val="hybridMultilevel"/>
    <w:tmpl w:val="F0D8234E"/>
    <w:lvl w:ilvl="0" w:tplc="C714072A">
      <w:start w:val="1"/>
      <w:numFmt w:val="decimal"/>
      <w:lvlText w:val="%1."/>
      <w:lvlJc w:val="left"/>
      <w:pPr>
        <w:ind w:left="720" w:hanging="360"/>
      </w:pPr>
    </w:lvl>
    <w:lvl w:ilvl="1" w:tplc="5B06831E">
      <w:start w:val="1"/>
      <w:numFmt w:val="lowerLetter"/>
      <w:lvlText w:val="%2."/>
      <w:lvlJc w:val="left"/>
      <w:pPr>
        <w:ind w:left="1440" w:hanging="360"/>
      </w:pPr>
    </w:lvl>
    <w:lvl w:ilvl="2" w:tplc="B2CCD6B4">
      <w:start w:val="1"/>
      <w:numFmt w:val="lowerRoman"/>
      <w:lvlText w:val="%3."/>
      <w:lvlJc w:val="right"/>
      <w:pPr>
        <w:ind w:left="2160" w:hanging="180"/>
      </w:pPr>
    </w:lvl>
    <w:lvl w:ilvl="3" w:tplc="49FE25D6">
      <w:start w:val="1"/>
      <w:numFmt w:val="decimal"/>
      <w:lvlText w:val="%4."/>
      <w:lvlJc w:val="left"/>
      <w:pPr>
        <w:ind w:left="2880" w:hanging="360"/>
      </w:pPr>
    </w:lvl>
    <w:lvl w:ilvl="4" w:tplc="08E8F67A">
      <w:start w:val="1"/>
      <w:numFmt w:val="lowerLetter"/>
      <w:lvlText w:val="%5."/>
      <w:lvlJc w:val="left"/>
      <w:pPr>
        <w:ind w:left="3600" w:hanging="360"/>
      </w:pPr>
    </w:lvl>
    <w:lvl w:ilvl="5" w:tplc="523C5A28">
      <w:start w:val="1"/>
      <w:numFmt w:val="lowerRoman"/>
      <w:lvlText w:val="%6."/>
      <w:lvlJc w:val="right"/>
      <w:pPr>
        <w:ind w:left="4320" w:hanging="180"/>
      </w:pPr>
    </w:lvl>
    <w:lvl w:ilvl="6" w:tplc="18C8F68E">
      <w:start w:val="1"/>
      <w:numFmt w:val="decimal"/>
      <w:lvlText w:val="%7."/>
      <w:lvlJc w:val="left"/>
      <w:pPr>
        <w:ind w:left="5040" w:hanging="360"/>
      </w:pPr>
    </w:lvl>
    <w:lvl w:ilvl="7" w:tplc="5F86EF1E">
      <w:start w:val="1"/>
      <w:numFmt w:val="lowerLetter"/>
      <w:lvlText w:val="%8."/>
      <w:lvlJc w:val="left"/>
      <w:pPr>
        <w:ind w:left="5760" w:hanging="360"/>
      </w:pPr>
    </w:lvl>
    <w:lvl w:ilvl="8" w:tplc="D9D8D8C6">
      <w:start w:val="1"/>
      <w:numFmt w:val="lowerRoman"/>
      <w:lvlText w:val="%9."/>
      <w:lvlJc w:val="right"/>
      <w:pPr>
        <w:ind w:left="6480" w:hanging="180"/>
      </w:pPr>
    </w:lvl>
  </w:abstractNum>
  <w:num w:numId="1" w16cid:durableId="642849536">
    <w:abstractNumId w:val="1"/>
  </w:num>
  <w:num w:numId="2" w16cid:durableId="129067137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sberg, Brian (CFM)">
    <w15:presenceInfo w15:providerId="AD" w15:userId="S::Brian.Osberg@va.gov::d4701b04-92c3-4f06-8907-8ec6a2ae5c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A5"/>
    <w:rsid w:val="00097BA5"/>
    <w:rsid w:val="000B6673"/>
    <w:rsid w:val="00134B3D"/>
    <w:rsid w:val="00142D3B"/>
    <w:rsid w:val="001A3E15"/>
    <w:rsid w:val="001A63D8"/>
    <w:rsid w:val="001F1C04"/>
    <w:rsid w:val="002E12E5"/>
    <w:rsid w:val="0035238F"/>
    <w:rsid w:val="003D4779"/>
    <w:rsid w:val="005B365B"/>
    <w:rsid w:val="00601E9D"/>
    <w:rsid w:val="0066757E"/>
    <w:rsid w:val="00730938"/>
    <w:rsid w:val="00766090"/>
    <w:rsid w:val="007D19D9"/>
    <w:rsid w:val="007E24C3"/>
    <w:rsid w:val="008B02D7"/>
    <w:rsid w:val="008D3C9B"/>
    <w:rsid w:val="008F6116"/>
    <w:rsid w:val="009D0662"/>
    <w:rsid w:val="00AA53E5"/>
    <w:rsid w:val="00C363CD"/>
    <w:rsid w:val="00DD0996"/>
    <w:rsid w:val="00E243EF"/>
    <w:rsid w:val="00E522F9"/>
    <w:rsid w:val="00F36C73"/>
    <w:rsid w:val="00F814B3"/>
    <w:rsid w:val="0122EF93"/>
    <w:rsid w:val="01322B88"/>
    <w:rsid w:val="0146EC40"/>
    <w:rsid w:val="018C6B5B"/>
    <w:rsid w:val="029750F8"/>
    <w:rsid w:val="02ECDC93"/>
    <w:rsid w:val="02F762FE"/>
    <w:rsid w:val="0348A63E"/>
    <w:rsid w:val="035C3561"/>
    <w:rsid w:val="037BAC1A"/>
    <w:rsid w:val="03EB7CEF"/>
    <w:rsid w:val="042558B2"/>
    <w:rsid w:val="045CACF8"/>
    <w:rsid w:val="04D7E47C"/>
    <w:rsid w:val="04F7057B"/>
    <w:rsid w:val="05450886"/>
    <w:rsid w:val="0552CDEB"/>
    <w:rsid w:val="05667721"/>
    <w:rsid w:val="057D5581"/>
    <w:rsid w:val="0580B859"/>
    <w:rsid w:val="058C840D"/>
    <w:rsid w:val="0591601B"/>
    <w:rsid w:val="05C12913"/>
    <w:rsid w:val="05C9AD16"/>
    <w:rsid w:val="066ADD49"/>
    <w:rsid w:val="068A708F"/>
    <w:rsid w:val="06CAE847"/>
    <w:rsid w:val="0718560B"/>
    <w:rsid w:val="0732094C"/>
    <w:rsid w:val="0756918F"/>
    <w:rsid w:val="07AD82A4"/>
    <w:rsid w:val="07E9F056"/>
    <w:rsid w:val="08A37312"/>
    <w:rsid w:val="08BF64FB"/>
    <w:rsid w:val="0945CB18"/>
    <w:rsid w:val="09A7344F"/>
    <w:rsid w:val="09B9D374"/>
    <w:rsid w:val="0A688F0C"/>
    <w:rsid w:val="0A765AC0"/>
    <w:rsid w:val="0B1C2A34"/>
    <w:rsid w:val="0B2A5D96"/>
    <w:rsid w:val="0B3CD748"/>
    <w:rsid w:val="0B62BA36"/>
    <w:rsid w:val="0B8E967D"/>
    <w:rsid w:val="0BA3B9C1"/>
    <w:rsid w:val="0C0964BB"/>
    <w:rsid w:val="0CA8763B"/>
    <w:rsid w:val="0D0317A7"/>
    <w:rsid w:val="0D991A72"/>
    <w:rsid w:val="0DBE964E"/>
    <w:rsid w:val="0E2129C1"/>
    <w:rsid w:val="0E267EB3"/>
    <w:rsid w:val="0E732BEF"/>
    <w:rsid w:val="0EC88563"/>
    <w:rsid w:val="0F8A26B5"/>
    <w:rsid w:val="0FAE97A3"/>
    <w:rsid w:val="10347E8F"/>
    <w:rsid w:val="104128A1"/>
    <w:rsid w:val="109D4A20"/>
    <w:rsid w:val="10A23059"/>
    <w:rsid w:val="10ACB341"/>
    <w:rsid w:val="115C12EC"/>
    <w:rsid w:val="11A087F9"/>
    <w:rsid w:val="11B7D9DA"/>
    <w:rsid w:val="11CD5699"/>
    <w:rsid w:val="11F6EEAB"/>
    <w:rsid w:val="128AA011"/>
    <w:rsid w:val="130388F0"/>
    <w:rsid w:val="133F755A"/>
    <w:rsid w:val="13DECE21"/>
    <w:rsid w:val="1478019E"/>
    <w:rsid w:val="148CCACC"/>
    <w:rsid w:val="14E237C3"/>
    <w:rsid w:val="14F5F5CC"/>
    <w:rsid w:val="150AE5A4"/>
    <w:rsid w:val="153E7D1A"/>
    <w:rsid w:val="15629F64"/>
    <w:rsid w:val="158EF157"/>
    <w:rsid w:val="16193762"/>
    <w:rsid w:val="1691C62D"/>
    <w:rsid w:val="16CE04AD"/>
    <w:rsid w:val="16D7F1EE"/>
    <w:rsid w:val="1704AF6D"/>
    <w:rsid w:val="17414557"/>
    <w:rsid w:val="176B7674"/>
    <w:rsid w:val="177E7292"/>
    <w:rsid w:val="180E34D1"/>
    <w:rsid w:val="185CC0BC"/>
    <w:rsid w:val="191771A2"/>
    <w:rsid w:val="1961840B"/>
    <w:rsid w:val="198CCD54"/>
    <w:rsid w:val="19A369E0"/>
    <w:rsid w:val="19D0833F"/>
    <w:rsid w:val="1A05E827"/>
    <w:rsid w:val="1A602B75"/>
    <w:rsid w:val="1A66C9D5"/>
    <w:rsid w:val="1A846978"/>
    <w:rsid w:val="1AA52A67"/>
    <w:rsid w:val="1B9E472D"/>
    <w:rsid w:val="1BB854E9"/>
    <w:rsid w:val="1C2D5E42"/>
    <w:rsid w:val="1C3DD78D"/>
    <w:rsid w:val="1C61406B"/>
    <w:rsid w:val="1C6D9649"/>
    <w:rsid w:val="1C831383"/>
    <w:rsid w:val="1D639BB4"/>
    <w:rsid w:val="1D6A49D8"/>
    <w:rsid w:val="1E7E272F"/>
    <w:rsid w:val="1EE48EC0"/>
    <w:rsid w:val="1F3A3AF8"/>
    <w:rsid w:val="1F6B2429"/>
    <w:rsid w:val="1F75784F"/>
    <w:rsid w:val="20085747"/>
    <w:rsid w:val="2014F627"/>
    <w:rsid w:val="206DF77C"/>
    <w:rsid w:val="212C226D"/>
    <w:rsid w:val="21462ECF"/>
    <w:rsid w:val="216700C7"/>
    <w:rsid w:val="21C55E14"/>
    <w:rsid w:val="228F60DB"/>
    <w:rsid w:val="22A52B8B"/>
    <w:rsid w:val="22F37B9C"/>
    <w:rsid w:val="2340A12C"/>
    <w:rsid w:val="239737C4"/>
    <w:rsid w:val="23AFB03B"/>
    <w:rsid w:val="23E67668"/>
    <w:rsid w:val="23E69359"/>
    <w:rsid w:val="2477ED1F"/>
    <w:rsid w:val="24DFE901"/>
    <w:rsid w:val="24EDCFB2"/>
    <w:rsid w:val="2596C0D8"/>
    <w:rsid w:val="25B608D4"/>
    <w:rsid w:val="25FBA404"/>
    <w:rsid w:val="267BED1E"/>
    <w:rsid w:val="26936637"/>
    <w:rsid w:val="26D1C0A7"/>
    <w:rsid w:val="270446AE"/>
    <w:rsid w:val="2787F463"/>
    <w:rsid w:val="2835E32B"/>
    <w:rsid w:val="285924E2"/>
    <w:rsid w:val="28658923"/>
    <w:rsid w:val="287FE62F"/>
    <w:rsid w:val="288B2AD5"/>
    <w:rsid w:val="28C1D916"/>
    <w:rsid w:val="28F5F73F"/>
    <w:rsid w:val="295E261C"/>
    <w:rsid w:val="297D24C9"/>
    <w:rsid w:val="29953C9D"/>
    <w:rsid w:val="29FE4746"/>
    <w:rsid w:val="2AF19ECF"/>
    <w:rsid w:val="2B5320DA"/>
    <w:rsid w:val="2B588D47"/>
    <w:rsid w:val="2C3C5E5E"/>
    <w:rsid w:val="2C5B0313"/>
    <w:rsid w:val="2CA2BBA0"/>
    <w:rsid w:val="2D39A6AE"/>
    <w:rsid w:val="2D516380"/>
    <w:rsid w:val="2DB44E49"/>
    <w:rsid w:val="2DEFC714"/>
    <w:rsid w:val="2E70523E"/>
    <w:rsid w:val="2ECC72C7"/>
    <w:rsid w:val="2EECF118"/>
    <w:rsid w:val="2F157D36"/>
    <w:rsid w:val="2F97DFC3"/>
    <w:rsid w:val="30BFFBEA"/>
    <w:rsid w:val="312966D3"/>
    <w:rsid w:val="3162B076"/>
    <w:rsid w:val="31D08B23"/>
    <w:rsid w:val="31E2E272"/>
    <w:rsid w:val="31F2ABDF"/>
    <w:rsid w:val="321E60DB"/>
    <w:rsid w:val="328FED0A"/>
    <w:rsid w:val="32ECD709"/>
    <w:rsid w:val="32EE933F"/>
    <w:rsid w:val="331C0FEF"/>
    <w:rsid w:val="33AD2BBF"/>
    <w:rsid w:val="342FC4C5"/>
    <w:rsid w:val="348D1265"/>
    <w:rsid w:val="35AAC190"/>
    <w:rsid w:val="36EC6264"/>
    <w:rsid w:val="3721EE7E"/>
    <w:rsid w:val="377D487D"/>
    <w:rsid w:val="37DA75FD"/>
    <w:rsid w:val="38087BD2"/>
    <w:rsid w:val="38482781"/>
    <w:rsid w:val="389E8BD2"/>
    <w:rsid w:val="38D6F035"/>
    <w:rsid w:val="398FDDB7"/>
    <w:rsid w:val="39E8F4E0"/>
    <w:rsid w:val="3A0494F2"/>
    <w:rsid w:val="3A4DB5D3"/>
    <w:rsid w:val="3A687271"/>
    <w:rsid w:val="3ADAE71B"/>
    <w:rsid w:val="3AF513FB"/>
    <w:rsid w:val="3B0F77E0"/>
    <w:rsid w:val="3B6BEBA5"/>
    <w:rsid w:val="3B77872B"/>
    <w:rsid w:val="3BAD0CA3"/>
    <w:rsid w:val="3BB83DA4"/>
    <w:rsid w:val="3BC0994F"/>
    <w:rsid w:val="3C13DA3E"/>
    <w:rsid w:val="3C5A95AA"/>
    <w:rsid w:val="3CBFBB8B"/>
    <w:rsid w:val="3CE664E5"/>
    <w:rsid w:val="3D66F8BD"/>
    <w:rsid w:val="3D7C3A4D"/>
    <w:rsid w:val="3DE6D419"/>
    <w:rsid w:val="3DF1E7BA"/>
    <w:rsid w:val="3DF8D7F8"/>
    <w:rsid w:val="3E4750E1"/>
    <w:rsid w:val="3E55E36A"/>
    <w:rsid w:val="3E63951F"/>
    <w:rsid w:val="3E9534E9"/>
    <w:rsid w:val="3F95BA86"/>
    <w:rsid w:val="3FFBA557"/>
    <w:rsid w:val="4031BE70"/>
    <w:rsid w:val="40440D7E"/>
    <w:rsid w:val="4067356C"/>
    <w:rsid w:val="40AED77E"/>
    <w:rsid w:val="40C70033"/>
    <w:rsid w:val="41560327"/>
    <w:rsid w:val="42182ADA"/>
    <w:rsid w:val="42275566"/>
    <w:rsid w:val="424BDAFF"/>
    <w:rsid w:val="42731B2F"/>
    <w:rsid w:val="42CA6190"/>
    <w:rsid w:val="431D97A0"/>
    <w:rsid w:val="435511F0"/>
    <w:rsid w:val="4409A10B"/>
    <w:rsid w:val="442C1B52"/>
    <w:rsid w:val="44F797C0"/>
    <w:rsid w:val="450E18D8"/>
    <w:rsid w:val="458BDAD7"/>
    <w:rsid w:val="45917E0F"/>
    <w:rsid w:val="46113045"/>
    <w:rsid w:val="46202EAF"/>
    <w:rsid w:val="46520310"/>
    <w:rsid w:val="4657AEA1"/>
    <w:rsid w:val="46623BBB"/>
    <w:rsid w:val="467AC257"/>
    <w:rsid w:val="46A46430"/>
    <w:rsid w:val="46B84C2C"/>
    <w:rsid w:val="46EB9BFD"/>
    <w:rsid w:val="470727B7"/>
    <w:rsid w:val="47484F54"/>
    <w:rsid w:val="475169CA"/>
    <w:rsid w:val="475B0CEF"/>
    <w:rsid w:val="47DBB023"/>
    <w:rsid w:val="4800E97D"/>
    <w:rsid w:val="4823AD4A"/>
    <w:rsid w:val="485C5DE7"/>
    <w:rsid w:val="489CED67"/>
    <w:rsid w:val="48A5EC7C"/>
    <w:rsid w:val="48B2C2C2"/>
    <w:rsid w:val="4959A658"/>
    <w:rsid w:val="49920CFF"/>
    <w:rsid w:val="49C1EBD9"/>
    <w:rsid w:val="49C561F9"/>
    <w:rsid w:val="4A78C4AD"/>
    <w:rsid w:val="4AEE6494"/>
    <w:rsid w:val="4BA1BAB2"/>
    <w:rsid w:val="4BBF0D20"/>
    <w:rsid w:val="4C5A0304"/>
    <w:rsid w:val="4CBE4505"/>
    <w:rsid w:val="4D4496FF"/>
    <w:rsid w:val="4D4B540A"/>
    <w:rsid w:val="4DC4E3F3"/>
    <w:rsid w:val="4DEFA56B"/>
    <w:rsid w:val="4E67AA02"/>
    <w:rsid w:val="4F125953"/>
    <w:rsid w:val="4F20E506"/>
    <w:rsid w:val="4F5206B4"/>
    <w:rsid w:val="501D43FF"/>
    <w:rsid w:val="506DAD2E"/>
    <w:rsid w:val="506E9830"/>
    <w:rsid w:val="50CBAC19"/>
    <w:rsid w:val="50D9AAB7"/>
    <w:rsid w:val="5122026C"/>
    <w:rsid w:val="515B4297"/>
    <w:rsid w:val="51AA027B"/>
    <w:rsid w:val="51EA9BC1"/>
    <w:rsid w:val="528A8ACC"/>
    <w:rsid w:val="5308E93A"/>
    <w:rsid w:val="5324DB69"/>
    <w:rsid w:val="53EEC535"/>
    <w:rsid w:val="54581D13"/>
    <w:rsid w:val="547BCB59"/>
    <w:rsid w:val="549C3598"/>
    <w:rsid w:val="54A2D312"/>
    <w:rsid w:val="54D0E4FF"/>
    <w:rsid w:val="55566EE3"/>
    <w:rsid w:val="55D7D2A7"/>
    <w:rsid w:val="55E0AA75"/>
    <w:rsid w:val="55E1B341"/>
    <w:rsid w:val="560F9194"/>
    <w:rsid w:val="56512849"/>
    <w:rsid w:val="56D52E94"/>
    <w:rsid w:val="57051176"/>
    <w:rsid w:val="572A29C2"/>
    <w:rsid w:val="57528D38"/>
    <w:rsid w:val="5758828B"/>
    <w:rsid w:val="5783072F"/>
    <w:rsid w:val="57E351FD"/>
    <w:rsid w:val="57EB1E8D"/>
    <w:rsid w:val="57FE9963"/>
    <w:rsid w:val="582CA3D9"/>
    <w:rsid w:val="58610545"/>
    <w:rsid w:val="58780FF2"/>
    <w:rsid w:val="588F1C26"/>
    <w:rsid w:val="58CACD8C"/>
    <w:rsid w:val="596A8FA2"/>
    <w:rsid w:val="59847D9C"/>
    <w:rsid w:val="59DB85C3"/>
    <w:rsid w:val="59F610D0"/>
    <w:rsid w:val="5A6DED03"/>
    <w:rsid w:val="5B92DDF5"/>
    <w:rsid w:val="5C00F195"/>
    <w:rsid w:val="5C872299"/>
    <w:rsid w:val="5C957E44"/>
    <w:rsid w:val="5D1A3DD1"/>
    <w:rsid w:val="5D5FC674"/>
    <w:rsid w:val="5D6177D4"/>
    <w:rsid w:val="5D9576D7"/>
    <w:rsid w:val="5E4317DE"/>
    <w:rsid w:val="5E4557DA"/>
    <w:rsid w:val="5E4BAC2A"/>
    <w:rsid w:val="5EC8A113"/>
    <w:rsid w:val="5EE22B30"/>
    <w:rsid w:val="5F2F1F1C"/>
    <w:rsid w:val="5FAFB516"/>
    <w:rsid w:val="5FB3513E"/>
    <w:rsid w:val="5FE0371E"/>
    <w:rsid w:val="607EEC4D"/>
    <w:rsid w:val="60DD6492"/>
    <w:rsid w:val="6124632A"/>
    <w:rsid w:val="618B2A29"/>
    <w:rsid w:val="619860CD"/>
    <w:rsid w:val="61B9B712"/>
    <w:rsid w:val="61D7EE03"/>
    <w:rsid w:val="6255BAFC"/>
    <w:rsid w:val="6268E7FA"/>
    <w:rsid w:val="626E28AB"/>
    <w:rsid w:val="62BBE484"/>
    <w:rsid w:val="62DBC63D"/>
    <w:rsid w:val="635A59E7"/>
    <w:rsid w:val="63B34FA2"/>
    <w:rsid w:val="63DB5496"/>
    <w:rsid w:val="64599385"/>
    <w:rsid w:val="64987334"/>
    <w:rsid w:val="64A66B74"/>
    <w:rsid w:val="64CA31B3"/>
    <w:rsid w:val="64CA94CD"/>
    <w:rsid w:val="64D32AF1"/>
    <w:rsid w:val="65140B28"/>
    <w:rsid w:val="655660E6"/>
    <w:rsid w:val="6563FB1E"/>
    <w:rsid w:val="662AE5D9"/>
    <w:rsid w:val="662E2494"/>
    <w:rsid w:val="6656ADC6"/>
    <w:rsid w:val="66A0EAF8"/>
    <w:rsid w:val="6741ECB6"/>
    <w:rsid w:val="6777B3F7"/>
    <w:rsid w:val="67C90982"/>
    <w:rsid w:val="681BA593"/>
    <w:rsid w:val="683EE8ED"/>
    <w:rsid w:val="68D80330"/>
    <w:rsid w:val="68DB07A2"/>
    <w:rsid w:val="6907F181"/>
    <w:rsid w:val="691DB39E"/>
    <w:rsid w:val="694DF61B"/>
    <w:rsid w:val="696B9D8C"/>
    <w:rsid w:val="69AE7407"/>
    <w:rsid w:val="69CE3C20"/>
    <w:rsid w:val="6A6E8E52"/>
    <w:rsid w:val="6B2282F8"/>
    <w:rsid w:val="6B362FBC"/>
    <w:rsid w:val="6B47C9AB"/>
    <w:rsid w:val="6B970B70"/>
    <w:rsid w:val="6C081E12"/>
    <w:rsid w:val="6C2D3991"/>
    <w:rsid w:val="6C3DF30D"/>
    <w:rsid w:val="6CD54398"/>
    <w:rsid w:val="6D74FFD4"/>
    <w:rsid w:val="6DA12884"/>
    <w:rsid w:val="6DCF6FDA"/>
    <w:rsid w:val="6E015ACC"/>
    <w:rsid w:val="6EBFA375"/>
    <w:rsid w:val="6EFE9966"/>
    <w:rsid w:val="6F2997FB"/>
    <w:rsid w:val="6F476C37"/>
    <w:rsid w:val="6F82C5DC"/>
    <w:rsid w:val="6F9C9CAF"/>
    <w:rsid w:val="6FA8F305"/>
    <w:rsid w:val="6FFD8DAC"/>
    <w:rsid w:val="70723A54"/>
    <w:rsid w:val="70C98163"/>
    <w:rsid w:val="71235477"/>
    <w:rsid w:val="7154B16B"/>
    <w:rsid w:val="720CEB86"/>
    <w:rsid w:val="72B1BA96"/>
    <w:rsid w:val="72EFA8A5"/>
    <w:rsid w:val="730B2110"/>
    <w:rsid w:val="73216ED7"/>
    <w:rsid w:val="732D94DD"/>
    <w:rsid w:val="732E77BE"/>
    <w:rsid w:val="733D1E54"/>
    <w:rsid w:val="734B5E0A"/>
    <w:rsid w:val="73D81438"/>
    <w:rsid w:val="74428B1A"/>
    <w:rsid w:val="74544A25"/>
    <w:rsid w:val="7487795D"/>
    <w:rsid w:val="74BFC658"/>
    <w:rsid w:val="74D0AB93"/>
    <w:rsid w:val="75044519"/>
    <w:rsid w:val="7569078A"/>
    <w:rsid w:val="75A96480"/>
    <w:rsid w:val="75AB9BC5"/>
    <w:rsid w:val="75E1CFD1"/>
    <w:rsid w:val="75F260CB"/>
    <w:rsid w:val="763FA6DB"/>
    <w:rsid w:val="7674BF16"/>
    <w:rsid w:val="777DABA9"/>
    <w:rsid w:val="7780A6D4"/>
    <w:rsid w:val="77824BFE"/>
    <w:rsid w:val="77DB6075"/>
    <w:rsid w:val="77F82CF0"/>
    <w:rsid w:val="784D1737"/>
    <w:rsid w:val="78550CB7"/>
    <w:rsid w:val="7869BD3A"/>
    <w:rsid w:val="7983CAA3"/>
    <w:rsid w:val="7993377B"/>
    <w:rsid w:val="79C39E3A"/>
    <w:rsid w:val="79C8E7DE"/>
    <w:rsid w:val="79D23775"/>
    <w:rsid w:val="7AF1EB56"/>
    <w:rsid w:val="7B25E0BD"/>
    <w:rsid w:val="7B333EE9"/>
    <w:rsid w:val="7B338989"/>
    <w:rsid w:val="7BB67C95"/>
    <w:rsid w:val="7BED90EA"/>
    <w:rsid w:val="7BF9F782"/>
    <w:rsid w:val="7C1AF91F"/>
    <w:rsid w:val="7C46197E"/>
    <w:rsid w:val="7C4DB073"/>
    <w:rsid w:val="7CE4009A"/>
    <w:rsid w:val="7D666A4A"/>
    <w:rsid w:val="7D817227"/>
    <w:rsid w:val="7DA819A1"/>
    <w:rsid w:val="7DACC4EE"/>
    <w:rsid w:val="7DB4C721"/>
    <w:rsid w:val="7DBE9B30"/>
    <w:rsid w:val="7EC540ED"/>
    <w:rsid w:val="7F8A719C"/>
    <w:rsid w:val="7FA4F1D3"/>
    <w:rsid w:val="7FA50334"/>
    <w:rsid w:val="7FB33C4E"/>
    <w:rsid w:val="7FE9E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8320"/>
  <w15:chartTrackingRefBased/>
  <w15:docId w15:val="{13AADCC7-66D4-44B2-A5A6-517DF27D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BA5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B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7B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67171" w:themeColor="background2" w:themeShade="80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BA5"/>
    <w:rPr>
      <w:rFonts w:asciiTheme="majorHAnsi" w:eastAsiaTheme="majorEastAsia" w:hAnsiTheme="majorHAnsi" w:cstheme="majorBidi"/>
      <w:bCs/>
      <w:sz w:val="4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7BA5"/>
    <w:rPr>
      <w:rFonts w:asciiTheme="majorHAnsi" w:eastAsiaTheme="majorEastAsia" w:hAnsiTheme="majorHAnsi" w:cstheme="majorBidi"/>
      <w:b/>
      <w:bCs/>
      <w:color w:val="767171" w:themeColor="background2" w:themeShade="80"/>
      <w:sz w:val="30"/>
      <w:szCs w:val="26"/>
    </w:rPr>
  </w:style>
  <w:style w:type="paragraph" w:styleId="Header">
    <w:name w:val="header"/>
    <w:basedOn w:val="Normal"/>
    <w:link w:val="HeaderChar"/>
    <w:uiPriority w:val="99"/>
    <w:unhideWhenUsed/>
    <w:rsid w:val="00097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BA5"/>
    <w:rPr>
      <w:rFonts w:ascii="Calibri" w:hAnsi="Calibri" w:cs="Calibri"/>
    </w:rPr>
  </w:style>
  <w:style w:type="paragraph" w:styleId="ListParagraph">
    <w:name w:val="List Paragraph"/>
    <w:basedOn w:val="Normal"/>
    <w:uiPriority w:val="1"/>
    <w:qFormat/>
    <w:rsid w:val="00097BA5"/>
    <w:pPr>
      <w:ind w:left="720"/>
      <w:contextualSpacing/>
    </w:pPr>
  </w:style>
  <w:style w:type="paragraph" w:customStyle="1" w:styleId="HDRFooter">
    <w:name w:val="HDR Footer"/>
    <w:basedOn w:val="Normal"/>
    <w:uiPriority w:val="19"/>
    <w:qFormat/>
    <w:rsid w:val="00097BA5"/>
    <w:pPr>
      <w:tabs>
        <w:tab w:val="center" w:pos="4680"/>
        <w:tab w:val="right" w:pos="9360"/>
      </w:tabs>
    </w:pPr>
    <w:rPr>
      <w:color w:val="44546A" w:themeColor="text2"/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D09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996"/>
    <w:rPr>
      <w:rFonts w:ascii="Calibri" w:hAnsi="Calibri" w:cs="Calibri"/>
    </w:rPr>
  </w:style>
  <w:style w:type="paragraph" w:styleId="Revision">
    <w:name w:val="Revision"/>
    <w:hidden/>
    <w:uiPriority w:val="99"/>
    <w:semiHidden/>
    <w:rsid w:val="0035238F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948A8905EE74FB8B408FA8074A5E3" ma:contentTypeVersion="3" ma:contentTypeDescription="Create a new document." ma:contentTypeScope="" ma:versionID="f94dff3bd1f2a6d2b460e311b1e6287d">
  <xsd:schema xmlns:xsd="http://www.w3.org/2001/XMLSchema" xmlns:xs="http://www.w3.org/2001/XMLSchema" xmlns:p="http://schemas.microsoft.com/office/2006/metadata/properties" xmlns:ns2="3c1e2095-4404-4358-974c-4b9922b23d7d" targetNamespace="http://schemas.microsoft.com/office/2006/metadata/properties" ma:root="true" ma:fieldsID="1f17a854987469d1e7437e2b26a9588f" ns2:_="">
    <xsd:import namespace="3c1e2095-4404-4358-974c-4b9922b23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e2095-4404-4358-974c-4b9922b23d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F6940B-1792-407E-96DE-0D77F8A7A200}">
  <ds:schemaRefs>
    <ds:schemaRef ds:uri="http://schemas.openxmlformats.org/package/2006/metadata/core-properties"/>
    <ds:schemaRef ds:uri="ed7440f6-8693-412f-9ede-7d5fde745382"/>
    <ds:schemaRef ds:uri="92595c66-1f4d-44c1-b9db-38c2e297a49e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99A601E-9461-437A-9304-C87677B649A3}"/>
</file>

<file path=customXml/itemProps3.xml><?xml version="1.0" encoding="utf-8"?>
<ds:datastoreItem xmlns:ds="http://schemas.openxmlformats.org/officeDocument/2006/customXml" ds:itemID="{F6C2521A-99AF-4949-9245-F401FAAFFE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677</Words>
  <Characters>3859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HDR, Inc.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Mark</dc:creator>
  <cp:keywords/>
  <dc:description/>
  <cp:lastModifiedBy>Osberg, Brian (CFM)</cp:lastModifiedBy>
  <cp:revision>2</cp:revision>
  <dcterms:created xsi:type="dcterms:W3CDTF">2023-09-08T21:10:00Z</dcterms:created>
  <dcterms:modified xsi:type="dcterms:W3CDTF">2023-09-08T21:10:00Z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0x010100732948A8905EE74FB8B408FA8074A5E3</vt:lpwstr>
  </property>
</Properties>
</file>